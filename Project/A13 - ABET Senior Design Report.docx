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0A04C" w14:textId="77777777" w:rsidR="006A042E" w:rsidRDefault="005149D3" w:rsidP="009F2DA3">
      <w:pPr>
        <w:pStyle w:val="Heading2"/>
        <w:jc w:val="center"/>
        <w:rPr>
          <w:rFonts w:ascii="Arial" w:hAnsi="Arial"/>
          <w:b/>
          <w:bCs/>
          <w:color w:val="0000FF"/>
          <w:sz w:val="32"/>
        </w:rPr>
      </w:pPr>
      <w:commentRangeStart w:id="0"/>
      <w:r>
        <w:rPr>
          <w:rFonts w:ascii="Arial" w:hAnsi="Arial"/>
          <w:b/>
          <w:bCs/>
          <w:color w:val="0000FF"/>
          <w:sz w:val="32"/>
        </w:rPr>
        <w:t>Purdue ECE Senior Design Semester Report</w:t>
      </w:r>
    </w:p>
    <w:p w14:paraId="7340ECC4" w14:textId="76026743" w:rsidR="005149D3" w:rsidRDefault="006A042E" w:rsidP="009F2DA3">
      <w:pPr>
        <w:pStyle w:val="Heading2"/>
        <w:jc w:val="center"/>
        <w:rPr>
          <w:rFonts w:ascii="Arial" w:hAnsi="Arial"/>
          <w:color w:val="0000FF"/>
          <w:sz w:val="32"/>
        </w:rPr>
      </w:pPr>
      <w:r>
        <w:rPr>
          <w:rFonts w:ascii="Arial" w:hAnsi="Arial"/>
          <w:b/>
          <w:bCs/>
          <w:color w:val="0000FF"/>
          <w:sz w:val="32"/>
        </w:rPr>
        <w:t>(Team Section)</w:t>
      </w:r>
      <w:commentRangeEnd w:id="0"/>
      <w:r w:rsidR="00CA5358">
        <w:rPr>
          <w:rStyle w:val="CommentReference"/>
          <w:rFonts w:ascii="Arial" w:hAnsi="Arial"/>
        </w:rPr>
        <w:commentReference w:id="0"/>
      </w:r>
    </w:p>
    <w:p w14:paraId="1CC7FEEF"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315"/>
      </w:tblGrid>
      <w:tr w:rsidR="00725C06" w14:paraId="3B366179" w14:textId="77777777">
        <w:tc>
          <w:tcPr>
            <w:tcW w:w="3078" w:type="dxa"/>
            <w:tcBorders>
              <w:top w:val="single" w:sz="12" w:space="0" w:color="auto"/>
              <w:left w:val="single" w:sz="12" w:space="0" w:color="auto"/>
              <w:right w:val="single" w:sz="12" w:space="0" w:color="auto"/>
            </w:tcBorders>
            <w:shd w:val="clear" w:color="auto" w:fill="FFFF99"/>
          </w:tcPr>
          <w:p w14:paraId="3F8BE7AC" w14:textId="77777777" w:rsidR="00725C06" w:rsidRPr="009F2DA3" w:rsidRDefault="00725C06" w:rsidP="00725C06">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5438AF2" w14:textId="6F626AB9" w:rsidR="00725C06" w:rsidRPr="009F2DA3" w:rsidRDefault="00725C06" w:rsidP="00725C06">
            <w:pPr>
              <w:rPr>
                <w:sz w:val="22"/>
                <w:szCs w:val="22"/>
              </w:rPr>
            </w:pPr>
            <w:r w:rsidRPr="009F2DA3">
              <w:rPr>
                <w:sz w:val="22"/>
                <w:szCs w:val="22"/>
              </w:rPr>
              <w:t xml:space="preserve">ECE </w:t>
            </w:r>
            <w:proofErr w:type="gramStart"/>
            <w:r w:rsidRPr="009F2DA3">
              <w:rPr>
                <w:sz w:val="22"/>
                <w:szCs w:val="22"/>
              </w:rPr>
              <w:t>477</w:t>
            </w:r>
            <w:r w:rsidR="005A1603">
              <w:rPr>
                <w:sz w:val="22"/>
                <w:szCs w:val="22"/>
              </w:rPr>
              <w:t>00</w:t>
            </w:r>
            <w:r w:rsidRPr="009F2DA3">
              <w:rPr>
                <w:sz w:val="22"/>
                <w:szCs w:val="22"/>
              </w:rPr>
              <w:t xml:space="preserve">  </w:t>
            </w:r>
            <w:r w:rsidRPr="009F2DA3">
              <w:rPr>
                <w:i/>
                <w:iCs/>
                <w:sz w:val="22"/>
                <w:szCs w:val="22"/>
              </w:rPr>
              <w:t>Digital</w:t>
            </w:r>
            <w:proofErr w:type="gramEnd"/>
            <w:r w:rsidRPr="009F2DA3">
              <w:rPr>
                <w:i/>
                <w:iCs/>
                <w:sz w:val="22"/>
                <w:szCs w:val="22"/>
              </w:rPr>
              <w:t xml:space="preserve"> Systems Senior Design Project</w:t>
            </w:r>
          </w:p>
        </w:tc>
      </w:tr>
      <w:tr w:rsidR="005149D3" w14:paraId="3289A782" w14:textId="77777777">
        <w:tc>
          <w:tcPr>
            <w:tcW w:w="3078" w:type="dxa"/>
            <w:tcBorders>
              <w:left w:val="single" w:sz="12" w:space="0" w:color="auto"/>
              <w:right w:val="single" w:sz="12" w:space="0" w:color="auto"/>
            </w:tcBorders>
            <w:shd w:val="clear" w:color="auto" w:fill="FFFF99"/>
          </w:tcPr>
          <w:p w14:paraId="304626AA" w14:textId="77777777" w:rsidR="005149D3" w:rsidRPr="009F2DA3" w:rsidRDefault="00725C06">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E461B15" w14:textId="266A0ECA" w:rsidR="005149D3" w:rsidRPr="005129B6" w:rsidRDefault="00C54171">
            <w:pPr>
              <w:rPr>
                <w:color w:val="FF0000"/>
                <w:sz w:val="22"/>
                <w:szCs w:val="22"/>
              </w:rPr>
            </w:pPr>
            <w:r>
              <w:rPr>
                <w:color w:val="FF0000"/>
                <w:sz w:val="22"/>
                <w:szCs w:val="22"/>
              </w:rPr>
              <w:t>Spring</w:t>
            </w:r>
            <w:r w:rsidR="005A1603">
              <w:rPr>
                <w:color w:val="FF0000"/>
                <w:sz w:val="22"/>
                <w:szCs w:val="22"/>
              </w:rPr>
              <w:t xml:space="preserve"> 202</w:t>
            </w:r>
            <w:r>
              <w:rPr>
                <w:color w:val="FF0000"/>
                <w:sz w:val="22"/>
                <w:szCs w:val="22"/>
              </w:rPr>
              <w:t>2</w:t>
            </w:r>
          </w:p>
        </w:tc>
      </w:tr>
      <w:tr w:rsidR="00DB0EF9" w14:paraId="16111A82" w14:textId="77777777">
        <w:tc>
          <w:tcPr>
            <w:tcW w:w="3078" w:type="dxa"/>
            <w:tcBorders>
              <w:left w:val="single" w:sz="12" w:space="0" w:color="auto"/>
              <w:right w:val="single" w:sz="12" w:space="0" w:color="auto"/>
            </w:tcBorders>
            <w:shd w:val="clear" w:color="auto" w:fill="FFFF99"/>
          </w:tcPr>
          <w:p w14:paraId="65EBE683" w14:textId="77777777" w:rsidR="00DB0EF9" w:rsidRPr="009F2DA3" w:rsidRDefault="00DB0EF9" w:rsidP="00DB0EF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5F729F3" w14:textId="098E6B34" w:rsidR="00DB0EF9" w:rsidRPr="009F2DA3" w:rsidRDefault="004641BD" w:rsidP="005A1603">
            <w:pPr>
              <w:rPr>
                <w:sz w:val="22"/>
                <w:szCs w:val="22"/>
              </w:rPr>
            </w:pPr>
            <w:r>
              <w:rPr>
                <w:sz w:val="22"/>
                <w:szCs w:val="22"/>
              </w:rPr>
              <w:t>Phil</w:t>
            </w:r>
            <w:r w:rsidR="000E1BA9">
              <w:rPr>
                <w:sz w:val="22"/>
                <w:szCs w:val="22"/>
              </w:rPr>
              <w:t xml:space="preserve"> W</w:t>
            </w:r>
            <w:r>
              <w:rPr>
                <w:sz w:val="22"/>
                <w:szCs w:val="22"/>
              </w:rPr>
              <w:t>alter</w:t>
            </w:r>
          </w:p>
        </w:tc>
      </w:tr>
      <w:tr w:rsidR="005149D3" w14:paraId="753B61A5" w14:textId="77777777">
        <w:tc>
          <w:tcPr>
            <w:tcW w:w="3078" w:type="dxa"/>
            <w:tcBorders>
              <w:left w:val="single" w:sz="12" w:space="0" w:color="auto"/>
              <w:right w:val="single" w:sz="12" w:space="0" w:color="auto"/>
            </w:tcBorders>
            <w:shd w:val="clear" w:color="auto" w:fill="FFFF99"/>
          </w:tcPr>
          <w:p w14:paraId="2932AECA" w14:textId="77777777" w:rsidR="005149D3" w:rsidRPr="009F2DA3" w:rsidRDefault="00DB0EF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186852C0" w14:textId="7EBDD2A0" w:rsidR="005149D3" w:rsidRPr="009F2DA3" w:rsidRDefault="00401F25">
            <w:pPr>
              <w:rPr>
                <w:sz w:val="22"/>
                <w:szCs w:val="22"/>
              </w:rPr>
            </w:pPr>
            <w:r>
              <w:rPr>
                <w:sz w:val="22"/>
                <w:szCs w:val="22"/>
              </w:rPr>
              <w:t>8</w:t>
            </w:r>
          </w:p>
        </w:tc>
      </w:tr>
      <w:tr w:rsidR="005149D3" w14:paraId="48B00E0F" w14:textId="77777777">
        <w:tc>
          <w:tcPr>
            <w:tcW w:w="3078" w:type="dxa"/>
            <w:tcBorders>
              <w:left w:val="single" w:sz="12" w:space="0" w:color="auto"/>
              <w:bottom w:val="single" w:sz="12" w:space="0" w:color="auto"/>
              <w:right w:val="single" w:sz="12" w:space="0" w:color="auto"/>
            </w:tcBorders>
            <w:shd w:val="clear" w:color="auto" w:fill="FFFF99"/>
          </w:tcPr>
          <w:p w14:paraId="021DE53D" w14:textId="77777777" w:rsidR="005149D3" w:rsidRPr="009F2DA3" w:rsidRDefault="005149D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FF01705" w14:textId="65172C53" w:rsidR="005149D3" w:rsidRPr="009F2DA3" w:rsidRDefault="003732AB">
            <w:pPr>
              <w:rPr>
                <w:sz w:val="22"/>
                <w:szCs w:val="22"/>
              </w:rPr>
            </w:pPr>
            <w:r>
              <w:rPr>
                <w:sz w:val="22"/>
                <w:szCs w:val="22"/>
              </w:rPr>
              <w:t>Gimbal Vehicle</w:t>
            </w:r>
          </w:p>
        </w:tc>
      </w:tr>
    </w:tbl>
    <w:p w14:paraId="25182DDE"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5"/>
        <w:gridCol w:w="1074"/>
        <w:gridCol w:w="2627"/>
        <w:gridCol w:w="2054"/>
      </w:tblGrid>
      <w:tr w:rsidR="005149D3" w14:paraId="5BB7740D" w14:textId="77777777" w:rsidTr="7432AE3E">
        <w:trPr>
          <w:cantSplit/>
        </w:trPr>
        <w:tc>
          <w:tcPr>
            <w:tcW w:w="9330" w:type="dxa"/>
            <w:gridSpan w:val="4"/>
            <w:tcBorders>
              <w:top w:val="single" w:sz="12" w:space="0" w:color="auto"/>
              <w:left w:val="single" w:sz="12" w:space="0" w:color="auto"/>
              <w:bottom w:val="single" w:sz="12" w:space="0" w:color="auto"/>
              <w:right w:val="single" w:sz="12" w:space="0" w:color="auto"/>
            </w:tcBorders>
            <w:shd w:val="clear" w:color="auto" w:fill="FFFF99"/>
          </w:tcPr>
          <w:p w14:paraId="2BA45E03" w14:textId="77777777" w:rsidR="005149D3" w:rsidRPr="009F2DA3" w:rsidRDefault="005149D3">
            <w:pPr>
              <w:pStyle w:val="Heading5"/>
              <w:rPr>
                <w:sz w:val="22"/>
                <w:szCs w:val="22"/>
              </w:rPr>
            </w:pPr>
            <w:r w:rsidRPr="009F2DA3">
              <w:rPr>
                <w:sz w:val="22"/>
                <w:szCs w:val="22"/>
              </w:rPr>
              <w:t>Senior Design Students</w:t>
            </w:r>
            <w:r w:rsidR="00725C06" w:rsidRPr="009F2DA3">
              <w:rPr>
                <w:sz w:val="22"/>
                <w:szCs w:val="22"/>
              </w:rPr>
              <w:t xml:space="preserve"> – Team Composition</w:t>
            </w:r>
          </w:p>
        </w:tc>
      </w:tr>
      <w:tr w:rsidR="005149D3" w14:paraId="485A0EF0" w14:textId="77777777" w:rsidTr="7432AE3E">
        <w:tc>
          <w:tcPr>
            <w:tcW w:w="3575" w:type="dxa"/>
            <w:tcBorders>
              <w:top w:val="single" w:sz="12" w:space="0" w:color="auto"/>
              <w:left w:val="single" w:sz="12" w:space="0" w:color="auto"/>
              <w:bottom w:val="single" w:sz="12" w:space="0" w:color="auto"/>
              <w:right w:val="single" w:sz="12" w:space="0" w:color="auto"/>
            </w:tcBorders>
            <w:shd w:val="clear" w:color="auto" w:fill="FFFF99"/>
            <w:vAlign w:val="center"/>
          </w:tcPr>
          <w:p w14:paraId="27EC0432" w14:textId="77777777" w:rsidR="005149D3" w:rsidRPr="009F2DA3" w:rsidRDefault="005149D3">
            <w:pPr>
              <w:pStyle w:val="Heading2"/>
              <w:jc w:val="center"/>
              <w:rPr>
                <w:rFonts w:ascii="Arial" w:hAnsi="Arial"/>
                <w:b/>
                <w:bCs/>
                <w:sz w:val="22"/>
                <w:szCs w:val="22"/>
              </w:rPr>
            </w:pPr>
            <w:r w:rsidRPr="009F2DA3">
              <w:rPr>
                <w:rFonts w:ascii="Arial" w:hAnsi="Arial"/>
                <w:b/>
                <w:bCs/>
                <w:sz w:val="22"/>
                <w:szCs w:val="22"/>
              </w:rPr>
              <w:t>Name</w:t>
            </w:r>
          </w:p>
        </w:tc>
        <w:tc>
          <w:tcPr>
            <w:tcW w:w="1074" w:type="dxa"/>
            <w:tcBorders>
              <w:top w:val="single" w:sz="12" w:space="0" w:color="auto"/>
              <w:left w:val="single" w:sz="12" w:space="0" w:color="auto"/>
              <w:bottom w:val="single" w:sz="12" w:space="0" w:color="auto"/>
              <w:right w:val="single" w:sz="12" w:space="0" w:color="auto"/>
            </w:tcBorders>
            <w:shd w:val="clear" w:color="auto" w:fill="FFFF99"/>
            <w:vAlign w:val="center"/>
          </w:tcPr>
          <w:p w14:paraId="2469B41A" w14:textId="77777777" w:rsidR="005149D3" w:rsidRPr="009F2DA3" w:rsidRDefault="005149D3">
            <w:pPr>
              <w:jc w:val="center"/>
              <w:rPr>
                <w:b/>
                <w:bCs/>
                <w:sz w:val="22"/>
                <w:szCs w:val="22"/>
              </w:rPr>
            </w:pPr>
            <w:r w:rsidRPr="009F2DA3">
              <w:rPr>
                <w:b/>
                <w:bCs/>
                <w:sz w:val="22"/>
                <w:szCs w:val="22"/>
              </w:rPr>
              <w:t>Major</w:t>
            </w:r>
          </w:p>
        </w:tc>
        <w:tc>
          <w:tcPr>
            <w:tcW w:w="2627" w:type="dxa"/>
            <w:tcBorders>
              <w:top w:val="single" w:sz="12" w:space="0" w:color="auto"/>
              <w:left w:val="single" w:sz="12" w:space="0" w:color="auto"/>
              <w:bottom w:val="single" w:sz="12" w:space="0" w:color="auto"/>
              <w:right w:val="single" w:sz="12" w:space="0" w:color="auto"/>
            </w:tcBorders>
            <w:shd w:val="clear" w:color="auto" w:fill="FFFF99"/>
            <w:vAlign w:val="center"/>
          </w:tcPr>
          <w:p w14:paraId="062F1D4B" w14:textId="77777777" w:rsidR="005149D3" w:rsidRPr="009F2DA3" w:rsidRDefault="005149D3">
            <w:pPr>
              <w:jc w:val="center"/>
              <w:rPr>
                <w:b/>
                <w:bCs/>
                <w:sz w:val="22"/>
                <w:szCs w:val="22"/>
              </w:rPr>
            </w:pPr>
            <w:r w:rsidRPr="009F2DA3">
              <w:rPr>
                <w:b/>
                <w:bCs/>
                <w:sz w:val="22"/>
                <w:szCs w:val="22"/>
              </w:rPr>
              <w:t>Area(s) of Expertise Utilized in Project</w:t>
            </w:r>
          </w:p>
        </w:tc>
        <w:tc>
          <w:tcPr>
            <w:tcW w:w="2054" w:type="dxa"/>
            <w:tcBorders>
              <w:top w:val="single" w:sz="12" w:space="0" w:color="auto"/>
              <w:left w:val="single" w:sz="12" w:space="0" w:color="auto"/>
              <w:bottom w:val="single" w:sz="12" w:space="0" w:color="auto"/>
              <w:right w:val="single" w:sz="12" w:space="0" w:color="auto"/>
            </w:tcBorders>
            <w:shd w:val="clear" w:color="auto" w:fill="FFFF99"/>
            <w:vAlign w:val="center"/>
          </w:tcPr>
          <w:p w14:paraId="58838389" w14:textId="77777777" w:rsidR="005149D3" w:rsidRPr="009F2DA3" w:rsidRDefault="005149D3">
            <w:pPr>
              <w:jc w:val="center"/>
              <w:rPr>
                <w:b/>
                <w:bCs/>
                <w:sz w:val="22"/>
                <w:szCs w:val="22"/>
              </w:rPr>
            </w:pPr>
            <w:r w:rsidRPr="009F2DA3">
              <w:rPr>
                <w:b/>
                <w:bCs/>
                <w:sz w:val="22"/>
                <w:szCs w:val="22"/>
              </w:rPr>
              <w:t>Expected Graduation Date</w:t>
            </w:r>
          </w:p>
        </w:tc>
      </w:tr>
      <w:tr w:rsidR="005149D3" w14:paraId="48514F49" w14:textId="77777777" w:rsidTr="7432AE3E">
        <w:tc>
          <w:tcPr>
            <w:tcW w:w="3575" w:type="dxa"/>
            <w:tcBorders>
              <w:top w:val="single" w:sz="12" w:space="0" w:color="auto"/>
              <w:left w:val="single" w:sz="12" w:space="0" w:color="auto"/>
              <w:right w:val="single" w:sz="12" w:space="0" w:color="auto"/>
            </w:tcBorders>
            <w:shd w:val="clear" w:color="auto" w:fill="CCFFCC"/>
          </w:tcPr>
          <w:p w14:paraId="41FBE3CE" w14:textId="28429C05" w:rsidR="005149D3" w:rsidRPr="009F2DA3" w:rsidRDefault="003732AB">
            <w:pPr>
              <w:rPr>
                <w:sz w:val="22"/>
                <w:szCs w:val="22"/>
              </w:rPr>
            </w:pPr>
            <w:r>
              <w:rPr>
                <w:sz w:val="22"/>
                <w:szCs w:val="22"/>
              </w:rPr>
              <w:t>Zeren Li</w:t>
            </w:r>
          </w:p>
        </w:tc>
        <w:tc>
          <w:tcPr>
            <w:tcW w:w="1074" w:type="dxa"/>
            <w:tcBorders>
              <w:top w:val="single" w:sz="12" w:space="0" w:color="auto"/>
              <w:left w:val="single" w:sz="12" w:space="0" w:color="auto"/>
              <w:right w:val="single" w:sz="12" w:space="0" w:color="auto"/>
            </w:tcBorders>
            <w:shd w:val="clear" w:color="auto" w:fill="CCFFCC"/>
          </w:tcPr>
          <w:p w14:paraId="775F2EC6" w14:textId="417F4DDF" w:rsidR="005149D3" w:rsidRPr="009F2DA3" w:rsidRDefault="003732AB">
            <w:pPr>
              <w:rPr>
                <w:sz w:val="22"/>
                <w:szCs w:val="22"/>
              </w:rPr>
            </w:pPr>
            <w:proofErr w:type="spellStart"/>
            <w:r>
              <w:rPr>
                <w:sz w:val="22"/>
                <w:szCs w:val="22"/>
              </w:rPr>
              <w:t>C</w:t>
            </w:r>
            <w:r w:rsidR="00E034C0">
              <w:rPr>
                <w:sz w:val="22"/>
                <w:szCs w:val="22"/>
              </w:rPr>
              <w:t>ompE</w:t>
            </w:r>
            <w:proofErr w:type="spellEnd"/>
          </w:p>
        </w:tc>
        <w:tc>
          <w:tcPr>
            <w:tcW w:w="2627" w:type="dxa"/>
            <w:tcBorders>
              <w:top w:val="single" w:sz="12" w:space="0" w:color="auto"/>
              <w:left w:val="single" w:sz="12" w:space="0" w:color="auto"/>
              <w:right w:val="single" w:sz="12" w:space="0" w:color="auto"/>
            </w:tcBorders>
            <w:shd w:val="clear" w:color="auto" w:fill="CCFFCC"/>
          </w:tcPr>
          <w:p w14:paraId="19925313" w14:textId="452D9261" w:rsidR="005149D3" w:rsidRPr="009F2DA3" w:rsidRDefault="7432AE3E">
            <w:pPr>
              <w:rPr>
                <w:sz w:val="22"/>
                <w:szCs w:val="22"/>
              </w:rPr>
            </w:pPr>
            <w:r w:rsidRPr="7432AE3E">
              <w:rPr>
                <w:sz w:val="22"/>
                <w:szCs w:val="22"/>
              </w:rPr>
              <w:t>Software</w:t>
            </w:r>
          </w:p>
        </w:tc>
        <w:tc>
          <w:tcPr>
            <w:tcW w:w="2054" w:type="dxa"/>
            <w:tcBorders>
              <w:top w:val="single" w:sz="12" w:space="0" w:color="auto"/>
              <w:left w:val="single" w:sz="12" w:space="0" w:color="auto"/>
              <w:right w:val="single" w:sz="12" w:space="0" w:color="auto"/>
            </w:tcBorders>
            <w:shd w:val="clear" w:color="auto" w:fill="CCFFCC"/>
          </w:tcPr>
          <w:p w14:paraId="1D89BE2C" w14:textId="65823D43" w:rsidR="005149D3" w:rsidRPr="009F2DA3" w:rsidRDefault="00E034C0" w:rsidP="003A6E5A">
            <w:pPr>
              <w:jc w:val="center"/>
              <w:rPr>
                <w:sz w:val="22"/>
                <w:szCs w:val="22"/>
              </w:rPr>
            </w:pPr>
            <w:r>
              <w:rPr>
                <w:sz w:val="22"/>
                <w:szCs w:val="22"/>
              </w:rPr>
              <w:t>5/11/2022</w:t>
            </w:r>
          </w:p>
        </w:tc>
      </w:tr>
      <w:tr w:rsidR="00E034C0" w14:paraId="291572F6" w14:textId="77777777" w:rsidTr="7432AE3E">
        <w:tc>
          <w:tcPr>
            <w:tcW w:w="3575" w:type="dxa"/>
            <w:tcBorders>
              <w:left w:val="single" w:sz="12" w:space="0" w:color="auto"/>
              <w:right w:val="single" w:sz="12" w:space="0" w:color="auto"/>
            </w:tcBorders>
            <w:shd w:val="clear" w:color="auto" w:fill="CCFFCC"/>
          </w:tcPr>
          <w:p w14:paraId="725B9149" w14:textId="5AF788A0" w:rsidR="00E034C0" w:rsidRPr="009F2DA3" w:rsidRDefault="00E034C0" w:rsidP="00E034C0">
            <w:pPr>
              <w:rPr>
                <w:sz w:val="22"/>
                <w:szCs w:val="22"/>
              </w:rPr>
            </w:pPr>
            <w:proofErr w:type="spellStart"/>
            <w:r>
              <w:rPr>
                <w:sz w:val="22"/>
                <w:szCs w:val="22"/>
              </w:rPr>
              <w:t>Bohang</w:t>
            </w:r>
            <w:proofErr w:type="spellEnd"/>
            <w:r>
              <w:rPr>
                <w:sz w:val="22"/>
                <w:szCs w:val="22"/>
              </w:rPr>
              <w:t xml:space="preserve"> Ni</w:t>
            </w:r>
          </w:p>
        </w:tc>
        <w:tc>
          <w:tcPr>
            <w:tcW w:w="1074" w:type="dxa"/>
            <w:tcBorders>
              <w:left w:val="single" w:sz="12" w:space="0" w:color="auto"/>
              <w:right w:val="single" w:sz="12" w:space="0" w:color="auto"/>
            </w:tcBorders>
            <w:shd w:val="clear" w:color="auto" w:fill="CCFFCC"/>
          </w:tcPr>
          <w:p w14:paraId="3DE1A1B2" w14:textId="24132528" w:rsidR="00E034C0" w:rsidRPr="009F2DA3" w:rsidRDefault="00E034C0" w:rsidP="00E034C0">
            <w:pPr>
              <w:rPr>
                <w:sz w:val="22"/>
                <w:szCs w:val="22"/>
              </w:rPr>
            </w:pPr>
            <w:r>
              <w:rPr>
                <w:sz w:val="22"/>
                <w:szCs w:val="22"/>
              </w:rPr>
              <w:t>EE</w:t>
            </w:r>
          </w:p>
        </w:tc>
        <w:tc>
          <w:tcPr>
            <w:tcW w:w="2627" w:type="dxa"/>
            <w:tcBorders>
              <w:left w:val="single" w:sz="12" w:space="0" w:color="auto"/>
              <w:right w:val="single" w:sz="12" w:space="0" w:color="auto"/>
            </w:tcBorders>
            <w:shd w:val="clear" w:color="auto" w:fill="CCFFCC"/>
          </w:tcPr>
          <w:p w14:paraId="1404ED07" w14:textId="36F792C9" w:rsidR="00E034C0" w:rsidRPr="009F2DA3" w:rsidRDefault="6CF1D774" w:rsidP="00E034C0">
            <w:pPr>
              <w:rPr>
                <w:sz w:val="22"/>
                <w:szCs w:val="22"/>
              </w:rPr>
            </w:pPr>
            <w:r w:rsidRPr="6CF1D774">
              <w:rPr>
                <w:sz w:val="22"/>
                <w:szCs w:val="22"/>
              </w:rPr>
              <w:t>Software &amp; Hardware</w:t>
            </w:r>
          </w:p>
        </w:tc>
        <w:tc>
          <w:tcPr>
            <w:tcW w:w="2054" w:type="dxa"/>
            <w:tcBorders>
              <w:left w:val="single" w:sz="12" w:space="0" w:color="auto"/>
              <w:right w:val="single" w:sz="12" w:space="0" w:color="auto"/>
            </w:tcBorders>
            <w:shd w:val="clear" w:color="auto" w:fill="CCFFCC"/>
          </w:tcPr>
          <w:p w14:paraId="1C05E456" w14:textId="61258053" w:rsidR="00E034C0" w:rsidRDefault="00E034C0" w:rsidP="00E034C0">
            <w:pPr>
              <w:jc w:val="center"/>
            </w:pPr>
            <w:r>
              <w:rPr>
                <w:sz w:val="22"/>
                <w:szCs w:val="22"/>
              </w:rPr>
              <w:t>5/11/2022</w:t>
            </w:r>
          </w:p>
        </w:tc>
      </w:tr>
      <w:tr w:rsidR="00E034C0" w14:paraId="7D8FAC84" w14:textId="77777777" w:rsidTr="7432AE3E">
        <w:tc>
          <w:tcPr>
            <w:tcW w:w="3575" w:type="dxa"/>
            <w:tcBorders>
              <w:left w:val="single" w:sz="12" w:space="0" w:color="auto"/>
              <w:right w:val="single" w:sz="12" w:space="0" w:color="auto"/>
            </w:tcBorders>
            <w:shd w:val="clear" w:color="auto" w:fill="CCFFCC"/>
          </w:tcPr>
          <w:p w14:paraId="36E8184A" w14:textId="3204F094" w:rsidR="00E034C0" w:rsidRPr="009F2DA3" w:rsidRDefault="00E034C0" w:rsidP="00E034C0">
            <w:pPr>
              <w:rPr>
                <w:sz w:val="22"/>
                <w:szCs w:val="22"/>
              </w:rPr>
            </w:pPr>
            <w:proofErr w:type="spellStart"/>
            <w:r>
              <w:rPr>
                <w:sz w:val="22"/>
                <w:szCs w:val="22"/>
              </w:rPr>
              <w:t>Deyuan</w:t>
            </w:r>
            <w:proofErr w:type="spellEnd"/>
            <w:r>
              <w:rPr>
                <w:sz w:val="22"/>
                <w:szCs w:val="22"/>
              </w:rPr>
              <w:t xml:space="preserve"> Sun</w:t>
            </w:r>
          </w:p>
        </w:tc>
        <w:tc>
          <w:tcPr>
            <w:tcW w:w="1074" w:type="dxa"/>
            <w:tcBorders>
              <w:left w:val="single" w:sz="12" w:space="0" w:color="auto"/>
              <w:right w:val="single" w:sz="12" w:space="0" w:color="auto"/>
            </w:tcBorders>
            <w:shd w:val="clear" w:color="auto" w:fill="CCFFCC"/>
          </w:tcPr>
          <w:p w14:paraId="00F8AF52" w14:textId="1B2827FA" w:rsidR="00E034C0" w:rsidRPr="009F2DA3" w:rsidRDefault="00E034C0" w:rsidP="00E034C0">
            <w:pPr>
              <w:rPr>
                <w:sz w:val="22"/>
                <w:szCs w:val="22"/>
              </w:rPr>
            </w:pPr>
            <w:proofErr w:type="spellStart"/>
            <w:r>
              <w:rPr>
                <w:sz w:val="22"/>
                <w:szCs w:val="22"/>
              </w:rPr>
              <w:t>CompE</w:t>
            </w:r>
            <w:proofErr w:type="spellEnd"/>
          </w:p>
        </w:tc>
        <w:tc>
          <w:tcPr>
            <w:tcW w:w="2627" w:type="dxa"/>
            <w:tcBorders>
              <w:left w:val="single" w:sz="12" w:space="0" w:color="auto"/>
              <w:right w:val="single" w:sz="12" w:space="0" w:color="auto"/>
            </w:tcBorders>
            <w:shd w:val="clear" w:color="auto" w:fill="CCFFCC"/>
          </w:tcPr>
          <w:p w14:paraId="5F6A877F" w14:textId="5E360EAD" w:rsidR="00E034C0" w:rsidRPr="009F2DA3" w:rsidRDefault="7DFDBD89" w:rsidP="00E034C0">
            <w:pPr>
              <w:rPr>
                <w:sz w:val="22"/>
                <w:szCs w:val="22"/>
              </w:rPr>
            </w:pPr>
            <w:r w:rsidRPr="7DFDBD89">
              <w:rPr>
                <w:sz w:val="22"/>
                <w:szCs w:val="22"/>
              </w:rPr>
              <w:t>Software</w:t>
            </w:r>
          </w:p>
        </w:tc>
        <w:tc>
          <w:tcPr>
            <w:tcW w:w="2054" w:type="dxa"/>
            <w:tcBorders>
              <w:left w:val="single" w:sz="12" w:space="0" w:color="auto"/>
              <w:right w:val="single" w:sz="12" w:space="0" w:color="auto"/>
            </w:tcBorders>
            <w:shd w:val="clear" w:color="auto" w:fill="CCFFCC"/>
          </w:tcPr>
          <w:p w14:paraId="14DD0183" w14:textId="7B20A26A" w:rsidR="00E034C0" w:rsidRDefault="00E034C0" w:rsidP="00E034C0">
            <w:pPr>
              <w:jc w:val="center"/>
            </w:pPr>
            <w:r>
              <w:rPr>
                <w:sz w:val="22"/>
                <w:szCs w:val="22"/>
              </w:rPr>
              <w:t>5/11/2022</w:t>
            </w:r>
          </w:p>
        </w:tc>
      </w:tr>
      <w:tr w:rsidR="00E034C0" w14:paraId="0D26F3AB" w14:textId="77777777" w:rsidTr="7432AE3E">
        <w:tc>
          <w:tcPr>
            <w:tcW w:w="3575" w:type="dxa"/>
            <w:tcBorders>
              <w:left w:val="single" w:sz="12" w:space="0" w:color="auto"/>
              <w:bottom w:val="single" w:sz="12" w:space="0" w:color="auto"/>
              <w:right w:val="single" w:sz="12" w:space="0" w:color="auto"/>
            </w:tcBorders>
            <w:shd w:val="clear" w:color="auto" w:fill="CCFFCC"/>
          </w:tcPr>
          <w:p w14:paraId="0BDA516C" w14:textId="4BDEBCF5" w:rsidR="00E034C0" w:rsidRPr="009F2DA3" w:rsidRDefault="00E034C0" w:rsidP="00E034C0">
            <w:pPr>
              <w:rPr>
                <w:sz w:val="22"/>
                <w:szCs w:val="22"/>
              </w:rPr>
            </w:pPr>
            <w:r>
              <w:rPr>
                <w:sz w:val="22"/>
                <w:szCs w:val="22"/>
              </w:rPr>
              <w:t>Haiwen Zhang</w:t>
            </w:r>
          </w:p>
        </w:tc>
        <w:tc>
          <w:tcPr>
            <w:tcW w:w="1074" w:type="dxa"/>
            <w:tcBorders>
              <w:left w:val="single" w:sz="12" w:space="0" w:color="auto"/>
              <w:bottom w:val="single" w:sz="12" w:space="0" w:color="auto"/>
              <w:right w:val="single" w:sz="12" w:space="0" w:color="auto"/>
            </w:tcBorders>
            <w:shd w:val="clear" w:color="auto" w:fill="CCFFCC"/>
          </w:tcPr>
          <w:p w14:paraId="51724D50" w14:textId="3DEC5BBE" w:rsidR="00E034C0" w:rsidRPr="009F2DA3" w:rsidRDefault="00E034C0" w:rsidP="00E034C0">
            <w:pPr>
              <w:rPr>
                <w:sz w:val="22"/>
                <w:szCs w:val="22"/>
              </w:rPr>
            </w:pPr>
            <w:proofErr w:type="spellStart"/>
            <w:r>
              <w:rPr>
                <w:sz w:val="22"/>
                <w:szCs w:val="22"/>
              </w:rPr>
              <w:t>CompE</w:t>
            </w:r>
            <w:proofErr w:type="spellEnd"/>
          </w:p>
        </w:tc>
        <w:tc>
          <w:tcPr>
            <w:tcW w:w="2627" w:type="dxa"/>
            <w:tcBorders>
              <w:left w:val="single" w:sz="12" w:space="0" w:color="auto"/>
              <w:bottom w:val="single" w:sz="12" w:space="0" w:color="auto"/>
              <w:right w:val="single" w:sz="12" w:space="0" w:color="auto"/>
            </w:tcBorders>
            <w:shd w:val="clear" w:color="auto" w:fill="CCFFCC"/>
          </w:tcPr>
          <w:p w14:paraId="290CCEEE" w14:textId="5F951E2C" w:rsidR="00E034C0" w:rsidRPr="009F2DA3" w:rsidRDefault="00711C68" w:rsidP="00E034C0">
            <w:pPr>
              <w:rPr>
                <w:sz w:val="22"/>
                <w:szCs w:val="22"/>
              </w:rPr>
            </w:pPr>
            <w:r>
              <w:rPr>
                <w:sz w:val="22"/>
                <w:szCs w:val="22"/>
              </w:rPr>
              <w:t>Software</w:t>
            </w:r>
          </w:p>
        </w:tc>
        <w:tc>
          <w:tcPr>
            <w:tcW w:w="2054" w:type="dxa"/>
            <w:tcBorders>
              <w:left w:val="single" w:sz="12" w:space="0" w:color="auto"/>
              <w:bottom w:val="single" w:sz="12" w:space="0" w:color="auto"/>
              <w:right w:val="single" w:sz="12" w:space="0" w:color="auto"/>
            </w:tcBorders>
            <w:shd w:val="clear" w:color="auto" w:fill="CCFFCC"/>
          </w:tcPr>
          <w:p w14:paraId="6B6B4445" w14:textId="608B2043" w:rsidR="00E034C0" w:rsidRDefault="00E034C0" w:rsidP="00E034C0">
            <w:pPr>
              <w:jc w:val="center"/>
            </w:pPr>
            <w:r>
              <w:rPr>
                <w:sz w:val="22"/>
                <w:szCs w:val="22"/>
              </w:rPr>
              <w:t>5/11/2022</w:t>
            </w:r>
          </w:p>
        </w:tc>
      </w:tr>
    </w:tbl>
    <w:p w14:paraId="2A5EB07A" w14:textId="77777777" w:rsidR="005149D3" w:rsidRDefault="005149D3">
      <w:pPr>
        <w:rPr>
          <w:sz w:val="24"/>
        </w:rPr>
      </w:pPr>
    </w:p>
    <w:p w14:paraId="0DA50B7E" w14:textId="77777777" w:rsidR="005149D3" w:rsidRPr="009F2DA3" w:rsidRDefault="005149D3" w:rsidP="009F0F89">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page) technical description of the design project, as outlined below:</w:t>
      </w:r>
    </w:p>
    <w:p w14:paraId="0FB6AC14" w14:textId="77777777" w:rsidR="005149D3" w:rsidRDefault="005149D3" w:rsidP="009F0F89">
      <w:pPr>
        <w:jc w:val="both"/>
        <w:rPr>
          <w:sz w:val="24"/>
        </w:rPr>
      </w:pPr>
    </w:p>
    <w:p w14:paraId="6DF443CB" w14:textId="304627FE" w:rsidR="005149D3" w:rsidRPr="00200BE8" w:rsidRDefault="00200BE8" w:rsidP="00200BE8">
      <w:pPr>
        <w:pStyle w:val="ListParagraph"/>
        <w:numPr>
          <w:ilvl w:val="0"/>
          <w:numId w:val="2"/>
        </w:numPr>
        <w:rPr>
          <w:sz w:val="22"/>
          <w:szCs w:val="22"/>
        </w:rPr>
      </w:pPr>
      <w:r w:rsidRPr="00200BE8">
        <w:rPr>
          <w:sz w:val="22"/>
          <w:szCs w:val="22"/>
        </w:rPr>
        <w:t>Provide a gen</w:t>
      </w:r>
      <w:r>
        <w:rPr>
          <w:sz w:val="22"/>
          <w:szCs w:val="22"/>
        </w:rPr>
        <w:t>eral description of the product</w:t>
      </w:r>
      <w:r w:rsidRPr="00200BE8">
        <w:rPr>
          <w:sz w:val="22"/>
          <w:szCs w:val="22"/>
        </w:rPr>
        <w:t xml:space="preserve"> to be delivered by this design project.</w:t>
      </w:r>
    </w:p>
    <w:p w14:paraId="4ED9BC5B" w14:textId="77777777" w:rsidR="005149D3" w:rsidRPr="00011E25" w:rsidRDefault="005149D3" w:rsidP="009F0F89">
      <w:pPr>
        <w:jc w:val="both"/>
        <w:rPr>
          <w:sz w:val="22"/>
          <w:szCs w:val="22"/>
        </w:rPr>
      </w:pPr>
    </w:p>
    <w:p w14:paraId="4F5FE6CE" w14:textId="7274000E" w:rsidR="00DD1BDC" w:rsidRPr="00F11D13" w:rsidRDefault="00DD1BDC" w:rsidP="009F0F89">
      <w:pPr>
        <w:pStyle w:val="Heading2"/>
        <w:ind w:left="432"/>
        <w:jc w:val="both"/>
        <w:rPr>
          <w:rFonts w:ascii="Arial" w:hAnsi="Arial"/>
          <w:iCs/>
          <w:sz w:val="22"/>
          <w:szCs w:val="22"/>
        </w:rPr>
      </w:pPr>
      <w:r w:rsidRPr="00F11D13">
        <w:rPr>
          <w:rFonts w:ascii="Arial" w:hAnsi="Arial"/>
          <w:iCs/>
          <w:sz w:val="22"/>
          <w:szCs w:val="22"/>
        </w:rPr>
        <w:t>Our Product is a gimbal vehicle which h</w:t>
      </w:r>
      <w:r w:rsidR="00FD2BFD" w:rsidRPr="00F11D13">
        <w:rPr>
          <w:rFonts w:ascii="Arial" w:hAnsi="Arial"/>
          <w:iCs/>
          <w:sz w:val="22"/>
          <w:szCs w:val="22"/>
        </w:rPr>
        <w:t>as four major component</w:t>
      </w:r>
      <w:r w:rsidR="00BE048B" w:rsidRPr="00F11D13">
        <w:rPr>
          <w:rFonts w:ascii="Arial" w:hAnsi="Arial"/>
          <w:iCs/>
          <w:sz w:val="22"/>
          <w:szCs w:val="22"/>
        </w:rPr>
        <w:t>s</w:t>
      </w:r>
      <w:r w:rsidR="6CF1D774" w:rsidRPr="6CF1D774">
        <w:rPr>
          <w:rFonts w:ascii="Arial" w:hAnsi="Arial"/>
          <w:sz w:val="22"/>
          <w:szCs w:val="22"/>
        </w:rPr>
        <w:t>, consisting of a set of</w:t>
      </w:r>
      <w:r w:rsidR="00BE048B" w:rsidRPr="00F11D13">
        <w:rPr>
          <w:rFonts w:ascii="Arial" w:hAnsi="Arial"/>
          <w:iCs/>
          <w:sz w:val="22"/>
          <w:szCs w:val="22"/>
        </w:rPr>
        <w:t xml:space="preserve"> four </w:t>
      </w:r>
      <w:proofErr w:type="spellStart"/>
      <w:r w:rsidR="00BE048B" w:rsidRPr="00F11D13">
        <w:rPr>
          <w:rFonts w:ascii="Arial" w:hAnsi="Arial"/>
          <w:iCs/>
          <w:sz w:val="22"/>
          <w:szCs w:val="22"/>
        </w:rPr>
        <w:t>m</w:t>
      </w:r>
      <w:r w:rsidR="00A943E1">
        <w:rPr>
          <w:rFonts w:ascii="Arial" w:hAnsi="Arial"/>
          <w:iCs/>
          <w:sz w:val="22"/>
          <w:szCs w:val="22"/>
        </w:rPr>
        <w:t>e</w:t>
      </w:r>
      <w:r w:rsidR="00BE048B" w:rsidRPr="00F11D13">
        <w:rPr>
          <w:rFonts w:ascii="Arial" w:hAnsi="Arial"/>
          <w:iCs/>
          <w:sz w:val="22"/>
          <w:szCs w:val="22"/>
        </w:rPr>
        <w:t>c</w:t>
      </w:r>
      <w:r w:rsidR="00A943E1">
        <w:rPr>
          <w:rFonts w:ascii="Arial" w:hAnsi="Arial"/>
          <w:iCs/>
          <w:sz w:val="22"/>
          <w:szCs w:val="22"/>
        </w:rPr>
        <w:t>a</w:t>
      </w:r>
      <w:r w:rsidR="00BE048B" w:rsidRPr="00F11D13">
        <w:rPr>
          <w:rFonts w:ascii="Arial" w:hAnsi="Arial"/>
          <w:iCs/>
          <w:sz w:val="22"/>
          <w:szCs w:val="22"/>
        </w:rPr>
        <w:t>num</w:t>
      </w:r>
      <w:proofErr w:type="spellEnd"/>
      <w:r w:rsidR="00BE048B" w:rsidRPr="00F11D13">
        <w:rPr>
          <w:rFonts w:ascii="Arial" w:hAnsi="Arial"/>
          <w:iCs/>
          <w:sz w:val="22"/>
          <w:szCs w:val="22"/>
        </w:rPr>
        <w:t xml:space="preserve"> wheels, a chassis, a gimbal, and a remote controller.</w:t>
      </w:r>
      <w:r w:rsidR="00E86653" w:rsidRPr="00F11D13">
        <w:rPr>
          <w:rFonts w:ascii="Arial" w:hAnsi="Arial"/>
          <w:iCs/>
          <w:sz w:val="22"/>
          <w:szCs w:val="22"/>
        </w:rPr>
        <w:t xml:space="preserve"> The </w:t>
      </w:r>
      <w:r w:rsidR="6CF1D774" w:rsidRPr="6CF1D774">
        <w:rPr>
          <w:rFonts w:ascii="Arial" w:hAnsi="Arial"/>
          <w:sz w:val="22"/>
          <w:szCs w:val="22"/>
        </w:rPr>
        <w:t>primary</w:t>
      </w:r>
      <w:r w:rsidR="00E86653" w:rsidRPr="00F11D13">
        <w:rPr>
          <w:rFonts w:ascii="Arial" w:hAnsi="Arial"/>
          <w:iCs/>
          <w:sz w:val="22"/>
          <w:szCs w:val="22"/>
        </w:rPr>
        <w:t xml:space="preserve"> function of this product </w:t>
      </w:r>
      <w:r w:rsidR="6CF1D774" w:rsidRPr="6CF1D774">
        <w:rPr>
          <w:rFonts w:ascii="Arial" w:hAnsi="Arial"/>
          <w:sz w:val="22"/>
          <w:szCs w:val="22"/>
        </w:rPr>
        <w:t xml:space="preserve">is </w:t>
      </w:r>
      <w:r w:rsidR="00E86653" w:rsidRPr="00F11D13">
        <w:rPr>
          <w:rFonts w:ascii="Arial" w:hAnsi="Arial"/>
          <w:iCs/>
          <w:sz w:val="22"/>
          <w:szCs w:val="22"/>
        </w:rPr>
        <w:t xml:space="preserve">to </w:t>
      </w:r>
      <w:r w:rsidR="6CF1D774" w:rsidRPr="6CF1D774">
        <w:rPr>
          <w:rFonts w:ascii="Arial" w:hAnsi="Arial"/>
          <w:sz w:val="22"/>
          <w:szCs w:val="22"/>
        </w:rPr>
        <w:t>create a stabilized mobile filming platform for</w:t>
      </w:r>
      <w:r w:rsidR="00A82187" w:rsidRPr="00F11D13">
        <w:rPr>
          <w:rFonts w:ascii="Arial" w:hAnsi="Arial"/>
          <w:iCs/>
          <w:sz w:val="22"/>
          <w:szCs w:val="22"/>
        </w:rPr>
        <w:t xml:space="preserve"> a camera or a </w:t>
      </w:r>
      <w:r w:rsidR="6CF1D774" w:rsidRPr="6CF1D774">
        <w:rPr>
          <w:rFonts w:ascii="Arial" w:hAnsi="Arial"/>
          <w:sz w:val="22"/>
          <w:szCs w:val="22"/>
        </w:rPr>
        <w:t xml:space="preserve">cellphone. The </w:t>
      </w:r>
      <w:r w:rsidR="00A82187" w:rsidRPr="00F11D13">
        <w:rPr>
          <w:rFonts w:ascii="Arial" w:hAnsi="Arial"/>
          <w:iCs/>
          <w:sz w:val="22"/>
          <w:szCs w:val="22"/>
        </w:rPr>
        <w:t>gimbal</w:t>
      </w:r>
      <w:r w:rsidR="6CF1D774" w:rsidRPr="6CF1D774">
        <w:rPr>
          <w:rFonts w:ascii="Arial" w:hAnsi="Arial"/>
          <w:sz w:val="22"/>
          <w:szCs w:val="22"/>
        </w:rPr>
        <w:t xml:space="preserve"> system of this platform has two modes. The first mode is </w:t>
      </w:r>
      <w:r w:rsidR="00F857EE" w:rsidRPr="00F11D13">
        <w:rPr>
          <w:rFonts w:ascii="Arial" w:hAnsi="Arial"/>
          <w:iCs/>
          <w:sz w:val="22"/>
          <w:szCs w:val="22"/>
        </w:rPr>
        <w:t xml:space="preserve">manual control mode. Under </w:t>
      </w:r>
      <w:r w:rsidR="6CF1D774" w:rsidRPr="6CF1D774">
        <w:rPr>
          <w:rFonts w:ascii="Arial" w:hAnsi="Arial"/>
          <w:sz w:val="22"/>
          <w:szCs w:val="22"/>
        </w:rPr>
        <w:t>manual control</w:t>
      </w:r>
      <w:r w:rsidR="00F857EE" w:rsidRPr="00F11D13">
        <w:rPr>
          <w:rFonts w:ascii="Arial" w:hAnsi="Arial"/>
          <w:iCs/>
          <w:sz w:val="22"/>
          <w:szCs w:val="22"/>
        </w:rPr>
        <w:t xml:space="preserve"> mode, the user can </w:t>
      </w:r>
      <w:r w:rsidR="003A6377" w:rsidRPr="00F11D13">
        <w:rPr>
          <w:rFonts w:ascii="Arial" w:hAnsi="Arial"/>
          <w:iCs/>
          <w:sz w:val="22"/>
          <w:szCs w:val="22"/>
        </w:rPr>
        <w:t xml:space="preserve">rotate the gimbal using the </w:t>
      </w:r>
      <w:r w:rsidR="00B20530" w:rsidRPr="00F11D13">
        <w:rPr>
          <w:rFonts w:ascii="Arial" w:hAnsi="Arial"/>
          <w:iCs/>
          <w:sz w:val="22"/>
          <w:szCs w:val="22"/>
        </w:rPr>
        <w:t xml:space="preserve">remote controller. </w:t>
      </w:r>
      <w:r w:rsidR="6CF1D774" w:rsidRPr="6CF1D774">
        <w:rPr>
          <w:rFonts w:ascii="Arial" w:hAnsi="Arial"/>
          <w:sz w:val="22"/>
          <w:szCs w:val="22"/>
        </w:rPr>
        <w:t>The</w:t>
      </w:r>
      <w:r w:rsidR="002F11E6" w:rsidRPr="00F11D13">
        <w:rPr>
          <w:rFonts w:ascii="Arial" w:hAnsi="Arial"/>
          <w:iCs/>
          <w:sz w:val="22"/>
          <w:szCs w:val="22"/>
        </w:rPr>
        <w:t xml:space="preserve"> user can </w:t>
      </w:r>
      <w:r w:rsidR="003C3E1F" w:rsidRPr="00F11D13">
        <w:rPr>
          <w:rFonts w:ascii="Arial" w:hAnsi="Arial"/>
          <w:iCs/>
          <w:sz w:val="22"/>
          <w:szCs w:val="22"/>
        </w:rPr>
        <w:t xml:space="preserve">controller the gimbal to track some moving objects </w:t>
      </w:r>
      <w:r w:rsidR="6CF1D774" w:rsidRPr="6CF1D774">
        <w:rPr>
          <w:rFonts w:ascii="Arial" w:hAnsi="Arial"/>
          <w:sz w:val="22"/>
          <w:szCs w:val="22"/>
        </w:rPr>
        <w:t xml:space="preserve">that </w:t>
      </w:r>
      <w:r w:rsidR="003C3E1F" w:rsidRPr="00F11D13">
        <w:rPr>
          <w:rFonts w:ascii="Arial" w:hAnsi="Arial"/>
          <w:iCs/>
          <w:sz w:val="22"/>
          <w:szCs w:val="22"/>
        </w:rPr>
        <w:t xml:space="preserve">he would like to capture. The </w:t>
      </w:r>
      <w:r w:rsidR="6CF1D774" w:rsidRPr="6CF1D774">
        <w:rPr>
          <w:rFonts w:ascii="Arial" w:hAnsi="Arial"/>
          <w:sz w:val="22"/>
          <w:szCs w:val="22"/>
        </w:rPr>
        <w:t>second</w:t>
      </w:r>
      <w:r w:rsidR="003C3E1F" w:rsidRPr="00F11D13">
        <w:rPr>
          <w:rFonts w:ascii="Arial" w:hAnsi="Arial"/>
          <w:iCs/>
          <w:sz w:val="22"/>
          <w:szCs w:val="22"/>
        </w:rPr>
        <w:t xml:space="preserve"> mode is self-</w:t>
      </w:r>
      <w:r w:rsidR="00F11D13" w:rsidRPr="00F11D13">
        <w:rPr>
          <w:rFonts w:ascii="Arial" w:hAnsi="Arial"/>
          <w:iCs/>
          <w:sz w:val="22"/>
          <w:szCs w:val="22"/>
        </w:rPr>
        <w:t>stabilizing</w:t>
      </w:r>
      <w:r w:rsidR="003C3E1F" w:rsidRPr="00F11D13">
        <w:rPr>
          <w:rFonts w:ascii="Arial" w:hAnsi="Arial"/>
          <w:iCs/>
          <w:sz w:val="22"/>
          <w:szCs w:val="22"/>
        </w:rPr>
        <w:t xml:space="preserve"> mode. Under this mode, the gimbal will face the same direction regardless of the movement of the chassis. </w:t>
      </w:r>
      <w:r w:rsidR="6CF1D774" w:rsidRPr="6CF1D774">
        <w:rPr>
          <w:rFonts w:ascii="Arial" w:hAnsi="Arial"/>
          <w:sz w:val="22"/>
          <w:szCs w:val="22"/>
        </w:rPr>
        <w:t>By</w:t>
      </w:r>
      <w:r w:rsidR="00F11D13" w:rsidRPr="00F11D13">
        <w:rPr>
          <w:rFonts w:ascii="Arial" w:hAnsi="Arial"/>
          <w:iCs/>
          <w:sz w:val="22"/>
          <w:szCs w:val="22"/>
        </w:rPr>
        <w:t xml:space="preserve"> switching to this mode, </w:t>
      </w:r>
      <w:r w:rsidR="6CF1D774" w:rsidRPr="6CF1D774">
        <w:rPr>
          <w:rFonts w:ascii="Arial" w:hAnsi="Arial"/>
          <w:sz w:val="22"/>
          <w:szCs w:val="22"/>
        </w:rPr>
        <w:t xml:space="preserve">the user </w:t>
      </w:r>
      <w:r w:rsidR="00F11D13" w:rsidRPr="00F11D13">
        <w:rPr>
          <w:rFonts w:ascii="Arial" w:hAnsi="Arial"/>
          <w:iCs/>
          <w:sz w:val="22"/>
          <w:szCs w:val="22"/>
        </w:rPr>
        <w:t xml:space="preserve">can shoot a smooth footage </w:t>
      </w:r>
      <w:r w:rsidR="6CF1D774" w:rsidRPr="6CF1D774">
        <w:rPr>
          <w:rFonts w:ascii="Arial" w:hAnsi="Arial"/>
          <w:sz w:val="22"/>
          <w:szCs w:val="22"/>
        </w:rPr>
        <w:t>utilizing</w:t>
      </w:r>
      <w:r w:rsidR="00F11D13" w:rsidRPr="00F11D13">
        <w:rPr>
          <w:rFonts w:ascii="Arial" w:hAnsi="Arial"/>
          <w:iCs/>
          <w:sz w:val="22"/>
          <w:szCs w:val="22"/>
        </w:rPr>
        <w:t xml:space="preserve"> the help of the self-stabilizing gimbal.</w:t>
      </w:r>
    </w:p>
    <w:p w14:paraId="4DD77E29" w14:textId="77777777" w:rsidR="005149D3" w:rsidRPr="00011E25" w:rsidRDefault="005149D3" w:rsidP="009F0F89">
      <w:pPr>
        <w:jc w:val="both"/>
        <w:rPr>
          <w:sz w:val="22"/>
          <w:szCs w:val="22"/>
        </w:rPr>
      </w:pPr>
    </w:p>
    <w:p w14:paraId="4004DF62" w14:textId="69F3A70A" w:rsidR="00200BE8" w:rsidRPr="00200BE8" w:rsidRDefault="00200BE8" w:rsidP="00200BE8">
      <w:pPr>
        <w:pStyle w:val="ListParagraph"/>
        <w:numPr>
          <w:ilvl w:val="0"/>
          <w:numId w:val="2"/>
        </w:numPr>
        <w:rPr>
          <w:sz w:val="22"/>
          <w:szCs w:val="22"/>
        </w:rPr>
      </w:pPr>
      <w:r w:rsidRPr="00200BE8">
        <w:rPr>
          <w:sz w:val="22"/>
          <w:szCs w:val="22"/>
        </w:rPr>
        <w:t>What is the purpose of this product? For whom is it intended?</w:t>
      </w:r>
    </w:p>
    <w:p w14:paraId="796E83D0" w14:textId="0D6A3F23" w:rsidR="005149D3" w:rsidRPr="00200BE8" w:rsidRDefault="005149D3" w:rsidP="00200BE8">
      <w:pPr>
        <w:jc w:val="both"/>
        <w:rPr>
          <w:sz w:val="22"/>
          <w:szCs w:val="22"/>
        </w:rPr>
      </w:pPr>
    </w:p>
    <w:p w14:paraId="19657E09" w14:textId="308E5E44" w:rsidR="6CF1D774" w:rsidRDefault="6CF1D774" w:rsidP="00D13D42">
      <w:pPr>
        <w:spacing w:line="257" w:lineRule="auto"/>
        <w:ind w:left="432"/>
        <w:rPr>
          <w:color w:val="000000" w:themeColor="text1"/>
        </w:rPr>
      </w:pPr>
      <w:r w:rsidRPr="6CF1D774">
        <w:rPr>
          <w:rFonts w:eastAsia="Arial" w:cs="Arial"/>
          <w:color w:val="000000" w:themeColor="text1"/>
          <w:sz w:val="22"/>
          <w:szCs w:val="22"/>
        </w:rPr>
        <w:t>This product's goal is to allow stabilized filming on mobile platforms like a camera or a cellphone. The user can manipulate either the chassis or the gimbal to physically track and film a moving object using the self-stabilizing gimbal and the vehicle's remarkable agility. This product is meant for capturing outdoor activities such as workouts and extreme sports, and its intended audience includes online sports entertainers as well as outdoor aficionados. The gimble platform would provide a mobile filming platform with a minimal profile. This product might replace a cameraman with a gimble platform, making stabilized video for outdoor sports more affordable.</w:t>
      </w:r>
    </w:p>
    <w:p w14:paraId="6895B34B" w14:textId="62E5071D" w:rsidR="6CF1D774" w:rsidRDefault="6CF1D774" w:rsidP="6CF1D774"/>
    <w:p w14:paraId="11A74CB5" w14:textId="77777777" w:rsidR="00B63FC7" w:rsidRPr="00B63FC7" w:rsidRDefault="00B63FC7" w:rsidP="00B63FC7"/>
    <w:p w14:paraId="32FFB75E" w14:textId="77777777" w:rsidR="005149D3" w:rsidRPr="00011E25" w:rsidRDefault="005149D3" w:rsidP="009F0F89">
      <w:pPr>
        <w:jc w:val="both"/>
        <w:rPr>
          <w:sz w:val="22"/>
          <w:szCs w:val="22"/>
        </w:rPr>
      </w:pPr>
    </w:p>
    <w:p w14:paraId="0A654C5E" w14:textId="0B6B7C99" w:rsidR="55F39368" w:rsidRDefault="00200BE8" w:rsidP="4A85122F">
      <w:pPr>
        <w:pStyle w:val="ListParagraph"/>
        <w:numPr>
          <w:ilvl w:val="0"/>
          <w:numId w:val="2"/>
        </w:numPr>
        <w:rPr>
          <w:sz w:val="22"/>
          <w:szCs w:val="22"/>
        </w:rPr>
      </w:pPr>
      <w:r w:rsidRPr="00200BE8">
        <w:rPr>
          <w:sz w:val="22"/>
          <w:szCs w:val="22"/>
        </w:rPr>
        <w:t xml:space="preserve">Describe how </w:t>
      </w:r>
      <w:r>
        <w:rPr>
          <w:sz w:val="22"/>
          <w:szCs w:val="22"/>
        </w:rPr>
        <w:t xml:space="preserve">the engineering design process </w:t>
      </w:r>
      <w:r w:rsidRPr="00200BE8">
        <w:rPr>
          <w:sz w:val="22"/>
          <w:szCs w:val="22"/>
        </w:rPr>
        <w:t xml:space="preserve">used to create your product was utilized in this project. Include how you were able to develop and conduct appropriate experiments, </w:t>
      </w:r>
      <w:proofErr w:type="gramStart"/>
      <w:r w:rsidRPr="00200BE8">
        <w:rPr>
          <w:sz w:val="22"/>
          <w:szCs w:val="22"/>
        </w:rPr>
        <w:t>analyze</w:t>
      </w:r>
      <w:proofErr w:type="gramEnd"/>
      <w:r w:rsidRPr="00200BE8">
        <w:rPr>
          <w:sz w:val="22"/>
          <w:szCs w:val="22"/>
        </w:rPr>
        <w:t xml:space="preserve"> and interpret data, and use engineering judgment to draw conclusions related to the development of your product.</w:t>
      </w:r>
    </w:p>
    <w:p w14:paraId="3E876F51" w14:textId="7C7D0F6A" w:rsidR="009F2DA3" w:rsidRDefault="009F2DA3" w:rsidP="1EF06F85">
      <w:pPr>
        <w:rPr>
          <w:sz w:val="22"/>
          <w:szCs w:val="22"/>
        </w:rPr>
      </w:pPr>
    </w:p>
    <w:p w14:paraId="38936C73" w14:textId="11F32E5B" w:rsidR="122CA871" w:rsidRDefault="45476750" w:rsidP="00AE4E9D">
      <w:pPr>
        <w:spacing w:line="276" w:lineRule="auto"/>
        <w:ind w:left="432"/>
        <w:rPr>
          <w:color w:val="FF0000"/>
          <w:sz w:val="22"/>
          <w:szCs w:val="22"/>
        </w:rPr>
      </w:pPr>
      <w:commentRangeStart w:id="1"/>
      <w:r w:rsidRPr="7EBB34AE">
        <w:rPr>
          <w:sz w:val="22"/>
          <w:szCs w:val="22"/>
        </w:rPr>
        <w:t xml:space="preserve">In the </w:t>
      </w:r>
      <w:r w:rsidR="68997D57" w:rsidRPr="7EBB34AE">
        <w:rPr>
          <w:sz w:val="22"/>
          <w:szCs w:val="22"/>
        </w:rPr>
        <w:t>overall design</w:t>
      </w:r>
      <w:r w:rsidR="52D4B65C" w:rsidRPr="7EBB34AE">
        <w:rPr>
          <w:sz w:val="22"/>
          <w:szCs w:val="22"/>
        </w:rPr>
        <w:t xml:space="preserve">, </w:t>
      </w:r>
      <w:r w:rsidR="6B8B8FB2" w:rsidRPr="7EBB34AE">
        <w:rPr>
          <w:sz w:val="22"/>
          <w:szCs w:val="22"/>
        </w:rPr>
        <w:t xml:space="preserve">we </w:t>
      </w:r>
      <w:r w:rsidR="2A091979" w:rsidRPr="2A091979">
        <w:rPr>
          <w:sz w:val="22"/>
          <w:szCs w:val="22"/>
        </w:rPr>
        <w:t>took</w:t>
      </w:r>
      <w:r w:rsidR="003774FA">
        <w:rPr>
          <w:sz w:val="22"/>
          <w:szCs w:val="22"/>
        </w:rPr>
        <w:t xml:space="preserve"> a</w:t>
      </w:r>
      <w:r w:rsidR="6B8B8FB2" w:rsidRPr="7EBB34AE">
        <w:rPr>
          <w:sz w:val="22"/>
          <w:szCs w:val="22"/>
        </w:rPr>
        <w:t xml:space="preserve"> </w:t>
      </w:r>
      <w:r w:rsidR="5581D1C8" w:rsidRPr="7EBB34AE">
        <w:rPr>
          <w:sz w:val="22"/>
          <w:szCs w:val="22"/>
        </w:rPr>
        <w:t>top</w:t>
      </w:r>
      <w:r w:rsidR="003774FA">
        <w:rPr>
          <w:sz w:val="22"/>
          <w:szCs w:val="22"/>
        </w:rPr>
        <w:t>-</w:t>
      </w:r>
      <w:r w:rsidR="5581D1C8" w:rsidRPr="7EBB34AE">
        <w:rPr>
          <w:sz w:val="22"/>
          <w:szCs w:val="22"/>
        </w:rPr>
        <w:t>to</w:t>
      </w:r>
      <w:r w:rsidR="003774FA">
        <w:rPr>
          <w:sz w:val="22"/>
          <w:szCs w:val="22"/>
        </w:rPr>
        <w:t>-</w:t>
      </w:r>
      <w:r w:rsidR="5581D1C8" w:rsidRPr="7EBB34AE">
        <w:rPr>
          <w:sz w:val="22"/>
          <w:szCs w:val="22"/>
        </w:rPr>
        <w:t xml:space="preserve">bottom </w:t>
      </w:r>
      <w:r w:rsidR="38EA4D28" w:rsidRPr="7EBB34AE">
        <w:rPr>
          <w:sz w:val="22"/>
          <w:szCs w:val="22"/>
        </w:rPr>
        <w:t>approach</w:t>
      </w:r>
      <w:r w:rsidR="01AD470A" w:rsidRPr="01AD470A">
        <w:rPr>
          <w:sz w:val="22"/>
          <w:szCs w:val="22"/>
        </w:rPr>
        <w:t xml:space="preserve">. </w:t>
      </w:r>
      <w:r w:rsidR="6CF1D774" w:rsidRPr="6CF1D774">
        <w:rPr>
          <w:sz w:val="22"/>
          <w:szCs w:val="22"/>
        </w:rPr>
        <w:t>However</w:t>
      </w:r>
      <w:r w:rsidR="63271A41" w:rsidRPr="63271A41">
        <w:rPr>
          <w:sz w:val="22"/>
          <w:szCs w:val="22"/>
        </w:rPr>
        <w:t xml:space="preserve">, </w:t>
      </w:r>
      <w:r w:rsidR="003774FA">
        <w:rPr>
          <w:sz w:val="22"/>
          <w:szCs w:val="22"/>
        </w:rPr>
        <w:t xml:space="preserve">for implementation, </w:t>
      </w:r>
      <w:r w:rsidR="63271A41" w:rsidRPr="63271A41">
        <w:rPr>
          <w:sz w:val="22"/>
          <w:szCs w:val="22"/>
        </w:rPr>
        <w:t xml:space="preserve">we </w:t>
      </w:r>
      <w:r w:rsidR="7E3A9493" w:rsidRPr="7E3A9493">
        <w:rPr>
          <w:sz w:val="22"/>
          <w:szCs w:val="22"/>
        </w:rPr>
        <w:t>took</w:t>
      </w:r>
      <w:r w:rsidR="63271A41" w:rsidRPr="63271A41">
        <w:rPr>
          <w:sz w:val="22"/>
          <w:szCs w:val="22"/>
        </w:rPr>
        <w:t xml:space="preserve"> </w:t>
      </w:r>
      <w:r w:rsidR="6CF1D774" w:rsidRPr="6CF1D774">
        <w:rPr>
          <w:sz w:val="22"/>
          <w:szCs w:val="22"/>
        </w:rPr>
        <w:t>a</w:t>
      </w:r>
      <w:r w:rsidR="3A4AA7B7" w:rsidRPr="3A4AA7B7">
        <w:rPr>
          <w:sz w:val="22"/>
          <w:szCs w:val="22"/>
        </w:rPr>
        <w:t xml:space="preserve"> </w:t>
      </w:r>
      <w:r w:rsidR="00AE4E9D" w:rsidRPr="3A4AA7B7">
        <w:rPr>
          <w:sz w:val="22"/>
          <w:szCs w:val="22"/>
        </w:rPr>
        <w:t>bottom</w:t>
      </w:r>
      <w:r w:rsidR="00AE4E9D" w:rsidRPr="7187ADD5">
        <w:rPr>
          <w:sz w:val="22"/>
          <w:szCs w:val="22"/>
        </w:rPr>
        <w:t>-up</w:t>
      </w:r>
      <w:r w:rsidR="7187ADD5" w:rsidRPr="7187ADD5">
        <w:rPr>
          <w:sz w:val="22"/>
          <w:szCs w:val="22"/>
        </w:rPr>
        <w:t xml:space="preserve"> </w:t>
      </w:r>
      <w:r w:rsidR="4E46D2A5" w:rsidRPr="4E46D2A5">
        <w:rPr>
          <w:sz w:val="22"/>
          <w:szCs w:val="22"/>
        </w:rPr>
        <w:t>approach</w:t>
      </w:r>
      <w:r w:rsidR="42C71695" w:rsidRPr="42C71695">
        <w:rPr>
          <w:sz w:val="22"/>
          <w:szCs w:val="22"/>
        </w:rPr>
        <w:t xml:space="preserve"> to implement </w:t>
      </w:r>
      <w:r w:rsidR="14067F55" w:rsidRPr="14067F55">
        <w:rPr>
          <w:sz w:val="22"/>
          <w:szCs w:val="22"/>
        </w:rPr>
        <w:t xml:space="preserve">each </w:t>
      </w:r>
      <w:r w:rsidR="226712E9" w:rsidRPr="226712E9">
        <w:rPr>
          <w:sz w:val="22"/>
          <w:szCs w:val="22"/>
        </w:rPr>
        <w:t>module</w:t>
      </w:r>
      <w:r w:rsidR="5BBBC314" w:rsidRPr="5BBBC314">
        <w:rPr>
          <w:sz w:val="22"/>
          <w:szCs w:val="22"/>
        </w:rPr>
        <w:t>.</w:t>
      </w:r>
      <w:r w:rsidR="7DFCC16A" w:rsidRPr="7DFCC16A">
        <w:rPr>
          <w:sz w:val="22"/>
          <w:szCs w:val="22"/>
        </w:rPr>
        <w:t xml:space="preserve"> </w:t>
      </w:r>
      <w:r w:rsidR="1EB68D4A" w:rsidRPr="1EB68D4A">
        <w:rPr>
          <w:sz w:val="22"/>
          <w:szCs w:val="22"/>
        </w:rPr>
        <w:t xml:space="preserve">Before the semester starts, we </w:t>
      </w:r>
      <w:r w:rsidR="6CF1D774" w:rsidRPr="6CF1D774">
        <w:rPr>
          <w:sz w:val="22"/>
          <w:szCs w:val="22"/>
        </w:rPr>
        <w:t>finalized</w:t>
      </w:r>
      <w:r w:rsidR="1EB68D4A" w:rsidRPr="1EB68D4A">
        <w:rPr>
          <w:sz w:val="22"/>
          <w:szCs w:val="22"/>
        </w:rPr>
        <w:t xml:space="preserve"> </w:t>
      </w:r>
      <w:r w:rsidR="369A2218" w:rsidRPr="369A2218">
        <w:rPr>
          <w:sz w:val="22"/>
          <w:szCs w:val="22"/>
        </w:rPr>
        <w:t xml:space="preserve">the overall design </w:t>
      </w:r>
      <w:r w:rsidR="003774FA">
        <w:rPr>
          <w:sz w:val="22"/>
          <w:szCs w:val="22"/>
        </w:rPr>
        <w:t xml:space="preserve">as well as </w:t>
      </w:r>
      <w:r w:rsidR="7E3A9493" w:rsidRPr="7E3A9493">
        <w:rPr>
          <w:sz w:val="22"/>
          <w:szCs w:val="22"/>
        </w:rPr>
        <w:t>the</w:t>
      </w:r>
      <w:r w:rsidR="59EC381F" w:rsidRPr="59EC381F">
        <w:rPr>
          <w:sz w:val="22"/>
          <w:szCs w:val="22"/>
        </w:rPr>
        <w:t xml:space="preserve"> </w:t>
      </w:r>
      <w:r w:rsidR="0E90F416" w:rsidRPr="0E90F416">
        <w:rPr>
          <w:sz w:val="22"/>
          <w:szCs w:val="22"/>
        </w:rPr>
        <w:t>major</w:t>
      </w:r>
      <w:r w:rsidR="192C30C7" w:rsidRPr="192C30C7">
        <w:rPr>
          <w:sz w:val="22"/>
          <w:szCs w:val="22"/>
        </w:rPr>
        <w:t xml:space="preserve"> </w:t>
      </w:r>
      <w:r w:rsidR="4F50FB6E" w:rsidRPr="4F50FB6E">
        <w:rPr>
          <w:sz w:val="22"/>
          <w:szCs w:val="22"/>
        </w:rPr>
        <w:t>component</w:t>
      </w:r>
      <w:r w:rsidR="003774FA">
        <w:rPr>
          <w:sz w:val="22"/>
          <w:szCs w:val="22"/>
        </w:rPr>
        <w:t>s</w:t>
      </w:r>
      <w:r w:rsidR="2EF0F7C2" w:rsidRPr="2EF0F7C2">
        <w:rPr>
          <w:sz w:val="22"/>
          <w:szCs w:val="22"/>
        </w:rPr>
        <w:t xml:space="preserve"> </w:t>
      </w:r>
      <w:r w:rsidR="0DBDAF8E" w:rsidRPr="0DBDAF8E">
        <w:rPr>
          <w:sz w:val="22"/>
          <w:szCs w:val="22"/>
        </w:rPr>
        <w:t xml:space="preserve">that we need to </w:t>
      </w:r>
      <w:r w:rsidR="3E581DB2" w:rsidRPr="3E581DB2">
        <w:rPr>
          <w:sz w:val="22"/>
          <w:szCs w:val="22"/>
        </w:rPr>
        <w:t xml:space="preserve">accomplish. </w:t>
      </w:r>
      <w:r w:rsidR="2DFDFF18" w:rsidRPr="2DFDFF18">
        <w:rPr>
          <w:sz w:val="22"/>
          <w:szCs w:val="22"/>
        </w:rPr>
        <w:t xml:space="preserve">We started from the overall </w:t>
      </w:r>
      <w:r w:rsidR="5150151F" w:rsidRPr="5150151F">
        <w:rPr>
          <w:sz w:val="22"/>
          <w:szCs w:val="22"/>
        </w:rPr>
        <w:t xml:space="preserve">idea of a gimbal </w:t>
      </w:r>
      <w:r w:rsidR="17F4412E" w:rsidRPr="17F4412E">
        <w:rPr>
          <w:sz w:val="22"/>
          <w:szCs w:val="22"/>
        </w:rPr>
        <w:t xml:space="preserve">vehicle. After </w:t>
      </w:r>
      <w:r w:rsidR="77943D81" w:rsidRPr="77943D81">
        <w:rPr>
          <w:sz w:val="22"/>
          <w:szCs w:val="22"/>
        </w:rPr>
        <w:t>numerous</w:t>
      </w:r>
      <w:r w:rsidR="48D3A641" w:rsidRPr="48D3A641">
        <w:rPr>
          <w:sz w:val="22"/>
          <w:szCs w:val="22"/>
        </w:rPr>
        <w:t xml:space="preserve"> discuss</w:t>
      </w:r>
      <w:r w:rsidR="003774FA">
        <w:rPr>
          <w:sz w:val="22"/>
          <w:szCs w:val="22"/>
        </w:rPr>
        <w:t>ions</w:t>
      </w:r>
      <w:r w:rsidR="48D3A641" w:rsidRPr="48D3A641">
        <w:rPr>
          <w:sz w:val="22"/>
          <w:szCs w:val="22"/>
        </w:rPr>
        <w:t xml:space="preserve"> and</w:t>
      </w:r>
      <w:r w:rsidR="77943D81" w:rsidRPr="77943D81">
        <w:rPr>
          <w:sz w:val="22"/>
          <w:szCs w:val="22"/>
        </w:rPr>
        <w:t xml:space="preserve"> </w:t>
      </w:r>
      <w:r w:rsidR="7CA51DAF" w:rsidRPr="7CA51DAF">
        <w:rPr>
          <w:sz w:val="22"/>
          <w:szCs w:val="22"/>
        </w:rPr>
        <w:t>tradeoffs</w:t>
      </w:r>
      <w:r w:rsidR="6CF1D774" w:rsidRPr="6CF1D774">
        <w:rPr>
          <w:sz w:val="22"/>
          <w:szCs w:val="22"/>
        </w:rPr>
        <w:t>, we</w:t>
      </w:r>
      <w:r w:rsidR="3E581DB2" w:rsidRPr="3E581DB2" w:rsidDel="000F48BB">
        <w:rPr>
          <w:sz w:val="22"/>
          <w:szCs w:val="22"/>
        </w:rPr>
        <w:t xml:space="preserve"> </w:t>
      </w:r>
      <w:r w:rsidR="61AA33B9" w:rsidRPr="61AA33B9">
        <w:rPr>
          <w:sz w:val="22"/>
          <w:szCs w:val="22"/>
        </w:rPr>
        <w:t>separate</w:t>
      </w:r>
      <w:r w:rsidR="003774FA">
        <w:rPr>
          <w:sz w:val="22"/>
          <w:szCs w:val="22"/>
        </w:rPr>
        <w:t>d</w:t>
      </w:r>
      <w:r w:rsidR="61AA33B9" w:rsidRPr="61AA33B9">
        <w:rPr>
          <w:sz w:val="22"/>
          <w:szCs w:val="22"/>
        </w:rPr>
        <w:t xml:space="preserve"> </w:t>
      </w:r>
      <w:r w:rsidR="2308FA34" w:rsidRPr="2308FA34">
        <w:rPr>
          <w:sz w:val="22"/>
          <w:szCs w:val="22"/>
        </w:rPr>
        <w:t xml:space="preserve">the </w:t>
      </w:r>
      <w:r w:rsidR="6A806ACA" w:rsidRPr="6A806ACA">
        <w:rPr>
          <w:sz w:val="22"/>
          <w:szCs w:val="22"/>
        </w:rPr>
        <w:t>modules into different</w:t>
      </w:r>
      <w:r w:rsidR="53E85F47" w:rsidRPr="53E85F47">
        <w:rPr>
          <w:sz w:val="22"/>
          <w:szCs w:val="22"/>
        </w:rPr>
        <w:t xml:space="preserve"> task</w:t>
      </w:r>
      <w:r w:rsidR="00BD5641">
        <w:rPr>
          <w:sz w:val="22"/>
          <w:szCs w:val="22"/>
        </w:rPr>
        <w:t>s</w:t>
      </w:r>
      <w:r w:rsidR="6248F2DB" w:rsidRPr="6248F2DB">
        <w:rPr>
          <w:sz w:val="22"/>
          <w:szCs w:val="22"/>
        </w:rPr>
        <w:t xml:space="preserve"> </w:t>
      </w:r>
      <w:r w:rsidR="31C71513" w:rsidRPr="31C71513">
        <w:rPr>
          <w:sz w:val="22"/>
          <w:szCs w:val="22"/>
        </w:rPr>
        <w:t xml:space="preserve">and </w:t>
      </w:r>
      <w:r w:rsidR="088D1B3E" w:rsidRPr="088D1B3E">
        <w:rPr>
          <w:sz w:val="22"/>
          <w:szCs w:val="22"/>
        </w:rPr>
        <w:t>subtask</w:t>
      </w:r>
      <w:r w:rsidR="00BD5641">
        <w:rPr>
          <w:sz w:val="22"/>
          <w:szCs w:val="22"/>
        </w:rPr>
        <w:t>s</w:t>
      </w:r>
      <w:r w:rsidR="4910E27B" w:rsidRPr="4910E27B">
        <w:rPr>
          <w:sz w:val="22"/>
          <w:szCs w:val="22"/>
        </w:rPr>
        <w:t xml:space="preserve">, </w:t>
      </w:r>
      <w:r w:rsidR="31C71513" w:rsidRPr="31C71513">
        <w:rPr>
          <w:sz w:val="22"/>
          <w:szCs w:val="22"/>
        </w:rPr>
        <w:t>isolating</w:t>
      </w:r>
      <w:r w:rsidR="055EC8C8" w:rsidRPr="055EC8C8">
        <w:rPr>
          <w:sz w:val="22"/>
          <w:szCs w:val="22"/>
        </w:rPr>
        <w:t xml:space="preserve"> each module </w:t>
      </w:r>
      <w:r w:rsidR="3DA26142" w:rsidRPr="3DA26142">
        <w:rPr>
          <w:sz w:val="22"/>
          <w:szCs w:val="22"/>
        </w:rPr>
        <w:t xml:space="preserve">into the </w:t>
      </w:r>
      <w:r w:rsidR="0519D1D9" w:rsidRPr="0519D1D9">
        <w:rPr>
          <w:sz w:val="22"/>
          <w:szCs w:val="22"/>
        </w:rPr>
        <w:t xml:space="preserve">maximum </w:t>
      </w:r>
      <w:r w:rsidR="04468D51" w:rsidRPr="04468D51">
        <w:rPr>
          <w:sz w:val="22"/>
          <w:szCs w:val="22"/>
        </w:rPr>
        <w:t xml:space="preserve">extends and test each </w:t>
      </w:r>
      <w:r w:rsidR="4094739D" w:rsidRPr="4094739D">
        <w:rPr>
          <w:sz w:val="22"/>
          <w:szCs w:val="22"/>
        </w:rPr>
        <w:t xml:space="preserve">individual </w:t>
      </w:r>
      <w:r w:rsidR="07389FAC" w:rsidRPr="07389FAC">
        <w:rPr>
          <w:sz w:val="22"/>
          <w:szCs w:val="22"/>
        </w:rPr>
        <w:t xml:space="preserve">module as thorough as </w:t>
      </w:r>
      <w:r w:rsidR="2A8AB5B3" w:rsidRPr="2A8AB5B3">
        <w:rPr>
          <w:sz w:val="22"/>
          <w:szCs w:val="22"/>
        </w:rPr>
        <w:t>possible.</w:t>
      </w:r>
      <w:r w:rsidR="3BA443B0" w:rsidRPr="3BA443B0">
        <w:rPr>
          <w:sz w:val="22"/>
          <w:szCs w:val="22"/>
        </w:rPr>
        <w:t xml:space="preserve"> </w:t>
      </w:r>
      <w:r w:rsidR="4E46D2A5" w:rsidRPr="4E46D2A5">
        <w:rPr>
          <w:sz w:val="22"/>
          <w:szCs w:val="22"/>
        </w:rPr>
        <w:t xml:space="preserve">In each isolated module, we </w:t>
      </w:r>
      <w:r w:rsidR="6CF1D774" w:rsidRPr="6CF1D774">
        <w:rPr>
          <w:sz w:val="22"/>
          <w:szCs w:val="22"/>
        </w:rPr>
        <w:t>tested</w:t>
      </w:r>
      <w:r w:rsidR="4E46D2A5" w:rsidRPr="4E46D2A5">
        <w:rPr>
          <w:sz w:val="22"/>
          <w:szCs w:val="22"/>
        </w:rPr>
        <w:t xml:space="preserve"> our module using non-exhaustive </w:t>
      </w:r>
      <w:r w:rsidR="784F1A58" w:rsidRPr="784F1A58">
        <w:rPr>
          <w:sz w:val="22"/>
          <w:szCs w:val="22"/>
        </w:rPr>
        <w:t>testing</w:t>
      </w:r>
      <w:r w:rsidR="009F0611">
        <w:rPr>
          <w:sz w:val="22"/>
          <w:szCs w:val="22"/>
        </w:rPr>
        <w:t xml:space="preserve">, </w:t>
      </w:r>
      <w:r w:rsidR="0854FF6B" w:rsidRPr="0854FF6B">
        <w:rPr>
          <w:sz w:val="22"/>
          <w:szCs w:val="22"/>
        </w:rPr>
        <w:t>making</w:t>
      </w:r>
      <w:r w:rsidR="4D53D9FB" w:rsidRPr="4D53D9FB">
        <w:rPr>
          <w:sz w:val="22"/>
          <w:szCs w:val="22"/>
        </w:rPr>
        <w:t xml:space="preserve"> sure our </w:t>
      </w:r>
      <w:r w:rsidR="46F638F0" w:rsidRPr="46F638F0">
        <w:rPr>
          <w:sz w:val="22"/>
          <w:szCs w:val="22"/>
        </w:rPr>
        <w:t xml:space="preserve">testing is </w:t>
      </w:r>
      <w:r w:rsidR="543E910D" w:rsidRPr="543E910D">
        <w:rPr>
          <w:sz w:val="22"/>
          <w:szCs w:val="22"/>
        </w:rPr>
        <w:t xml:space="preserve">robust with </w:t>
      </w:r>
      <w:r w:rsidR="6CF1D774" w:rsidRPr="6CF1D774">
        <w:rPr>
          <w:sz w:val="22"/>
          <w:szCs w:val="22"/>
        </w:rPr>
        <w:t>most</w:t>
      </w:r>
      <w:r w:rsidR="009F0611">
        <w:rPr>
          <w:sz w:val="22"/>
          <w:szCs w:val="22"/>
        </w:rPr>
        <w:t xml:space="preserve"> of the</w:t>
      </w:r>
      <w:r w:rsidR="543E910D" w:rsidRPr="543E910D">
        <w:rPr>
          <w:sz w:val="22"/>
          <w:szCs w:val="22"/>
        </w:rPr>
        <w:t xml:space="preserve"> </w:t>
      </w:r>
      <w:r w:rsidR="00F76C8E" w:rsidRPr="543E910D">
        <w:rPr>
          <w:sz w:val="22"/>
          <w:szCs w:val="22"/>
        </w:rPr>
        <w:t>variation</w:t>
      </w:r>
      <w:r w:rsidR="009F0611">
        <w:rPr>
          <w:sz w:val="22"/>
          <w:szCs w:val="22"/>
        </w:rPr>
        <w:t>s</w:t>
      </w:r>
      <w:r w:rsidR="685F357A" w:rsidRPr="685F357A">
        <w:rPr>
          <w:sz w:val="22"/>
          <w:szCs w:val="22"/>
        </w:rPr>
        <w:t>.</w:t>
      </w:r>
      <w:commentRangeEnd w:id="1"/>
      <w:r w:rsidR="00CA5358">
        <w:rPr>
          <w:rStyle w:val="CommentReference"/>
        </w:rPr>
        <w:commentReference w:id="1"/>
      </w:r>
    </w:p>
    <w:p w14:paraId="0E1EF4D0" w14:textId="77777777" w:rsidR="005149D3" w:rsidRPr="00011E25" w:rsidRDefault="005149D3" w:rsidP="009F0F89">
      <w:pPr>
        <w:jc w:val="both"/>
        <w:rPr>
          <w:sz w:val="22"/>
          <w:szCs w:val="22"/>
        </w:rPr>
      </w:pPr>
    </w:p>
    <w:p w14:paraId="79506AE3" w14:textId="1672F1B1" w:rsidR="005149D3" w:rsidRPr="00011E25" w:rsidRDefault="00200BE8" w:rsidP="6CF1D774">
      <w:pPr>
        <w:pStyle w:val="ListParagraph"/>
        <w:numPr>
          <w:ilvl w:val="0"/>
          <w:numId w:val="2"/>
        </w:numPr>
        <w:rPr>
          <w:sz w:val="22"/>
          <w:szCs w:val="22"/>
        </w:rPr>
      </w:pPr>
      <w:r w:rsidRPr="00200BE8">
        <w:rPr>
          <w:sz w:val="22"/>
          <w:szCs w:val="22"/>
        </w:rPr>
        <w:t>Describe the design constraints, and resulting specifications, incorporated into your product (list a minimum of 3).</w:t>
      </w:r>
    </w:p>
    <w:p w14:paraId="09C12AA9" w14:textId="25612ABE" w:rsidR="7432AE3E" w:rsidRDefault="7432AE3E" w:rsidP="6CF1D774"/>
    <w:p w14:paraId="3053A1A4" w14:textId="75AFECE1" w:rsidR="7432AE3E" w:rsidRPr="00D13D42" w:rsidRDefault="4A9CD842" w:rsidP="00D13D42">
      <w:pPr>
        <w:ind w:left="432"/>
        <w:rPr>
          <w:sz w:val="22"/>
          <w:szCs w:val="22"/>
        </w:rPr>
      </w:pPr>
      <w:r w:rsidRPr="4A9CD842">
        <w:rPr>
          <w:sz w:val="22"/>
          <w:szCs w:val="22"/>
        </w:rPr>
        <w:t>For</w:t>
      </w:r>
      <w:commentRangeStart w:id="2"/>
      <w:r w:rsidRPr="4A9CD842">
        <w:rPr>
          <w:sz w:val="22"/>
          <w:szCs w:val="22"/>
        </w:rPr>
        <w:t xml:space="preserve"> this project, we made a lot of tradeoffs due to different constraints. First, we had to          consider about the constraint of power supply. We eventually decided to use the 12V battery and a buck convertor to convert the voltage from 12v into 5 volts, then use a linear regulator to convert to 3.3v. We could have used the 5 volts battery but that might not provide enough current. Second, we had to choose from various versions of the stm32 microcontroller family. This was not an easy selection. In fact, we dedicated to stm32F446 and STM32F091 right after we burned a few stm32 f401 chips, recognizing the defect of it. Third, we also face</w:t>
      </w:r>
      <w:ins w:id="3" w:author="Haiwen Zhang" w:date="2022-05-02T10:10:00Z">
        <w:r w:rsidRPr="4A9CD842">
          <w:rPr>
            <w:sz w:val="22"/>
            <w:szCs w:val="22"/>
          </w:rPr>
          <w:t>d</w:t>
        </w:r>
      </w:ins>
      <w:r w:rsidRPr="4A9CD842">
        <w:rPr>
          <w:sz w:val="22"/>
          <w:szCs w:val="22"/>
        </w:rPr>
        <w:t xml:space="preserve"> the decision between various types of wheels of different torques.  The final decision was made since it best fits our design’s power and torque requirement. We have made many other tradeoffs. The most essential lesson that we learned in this course is that we </w:t>
      </w:r>
      <w:proofErr w:type="gramStart"/>
      <w:r w:rsidRPr="4A9CD842">
        <w:rPr>
          <w:sz w:val="22"/>
          <w:szCs w:val="22"/>
        </w:rPr>
        <w:t>have to</w:t>
      </w:r>
      <w:proofErr w:type="gramEnd"/>
      <w:r w:rsidRPr="4A9CD842">
        <w:rPr>
          <w:sz w:val="22"/>
          <w:szCs w:val="22"/>
        </w:rPr>
        <w:t xml:space="preserve"> make our own decision</w:t>
      </w:r>
      <w:ins w:id="4" w:author="Haiwen Zhang" w:date="2022-05-02T10:13:00Z">
        <w:r w:rsidRPr="4A9CD842">
          <w:rPr>
            <w:sz w:val="22"/>
            <w:szCs w:val="22"/>
          </w:rPr>
          <w:t>s</w:t>
        </w:r>
      </w:ins>
      <w:r w:rsidRPr="4A9CD842">
        <w:rPr>
          <w:sz w:val="22"/>
          <w:szCs w:val="22"/>
        </w:rPr>
        <w:t xml:space="preserve"> in accordance with the overall design.</w:t>
      </w:r>
      <w:commentRangeEnd w:id="2"/>
      <w:r w:rsidR="145923C2">
        <w:rPr>
          <w:rStyle w:val="CommentReference"/>
        </w:rPr>
        <w:commentReference w:id="2"/>
      </w:r>
    </w:p>
    <w:p w14:paraId="2B0156D1" w14:textId="61784BAD" w:rsidR="005149D3" w:rsidRDefault="005149D3" w:rsidP="009F0F89">
      <w:pPr>
        <w:jc w:val="both"/>
        <w:rPr>
          <w:sz w:val="22"/>
          <w:szCs w:val="22"/>
        </w:rPr>
      </w:pPr>
    </w:p>
    <w:p w14:paraId="7320A9F9" w14:textId="1308BEA1" w:rsidR="00200BE8" w:rsidRPr="00200BE8" w:rsidRDefault="00200BE8" w:rsidP="00200BE8">
      <w:pPr>
        <w:pStyle w:val="ListParagraph"/>
        <w:numPr>
          <w:ilvl w:val="0"/>
          <w:numId w:val="2"/>
        </w:numPr>
        <w:rPr>
          <w:sz w:val="22"/>
          <w:szCs w:val="22"/>
        </w:rPr>
      </w:pPr>
      <w:r w:rsidRPr="00200BE8">
        <w:rPr>
          <w:sz w:val="22"/>
          <w:szCs w:val="22"/>
        </w:rPr>
        <w:t>Describe how each of the following factors influenced your design specifications and constraints.</w:t>
      </w:r>
    </w:p>
    <w:p w14:paraId="711FCD06" w14:textId="5C3B89C1" w:rsidR="005149D3" w:rsidRDefault="005149D3" w:rsidP="00200BE8">
      <w:pPr>
        <w:ind w:left="432"/>
        <w:jc w:val="both"/>
        <w:rPr>
          <w:sz w:val="22"/>
          <w:szCs w:val="22"/>
        </w:rPr>
      </w:pPr>
    </w:p>
    <w:p w14:paraId="45E2AB90" w14:textId="2C72B3FE" w:rsidR="007B5499" w:rsidRDefault="005A1603" w:rsidP="002116CD">
      <w:pPr>
        <w:pStyle w:val="Heading2"/>
        <w:keepNext w:val="0"/>
        <w:widowControl w:val="0"/>
        <w:ind w:left="432"/>
        <w:jc w:val="both"/>
        <w:rPr>
          <w:rFonts w:ascii="Arial" w:hAnsi="Arial"/>
          <w:color w:val="FF0000"/>
          <w:sz w:val="22"/>
          <w:szCs w:val="22"/>
        </w:rPr>
      </w:pPr>
      <w:r w:rsidRPr="6CF1D774">
        <w:rPr>
          <w:rFonts w:ascii="Arial" w:hAnsi="Arial"/>
          <w:b/>
          <w:color w:val="000000" w:themeColor="text1"/>
          <w:sz w:val="22"/>
          <w:szCs w:val="22"/>
        </w:rPr>
        <w:t xml:space="preserve">Public </w:t>
      </w:r>
      <w:r w:rsidR="00200BE8" w:rsidRPr="6CF1D774">
        <w:rPr>
          <w:rFonts w:ascii="Arial" w:hAnsi="Arial"/>
          <w:b/>
          <w:color w:val="000000" w:themeColor="text1"/>
          <w:sz w:val="22"/>
          <w:szCs w:val="22"/>
        </w:rPr>
        <w:t>Health, Safety, and Welfare:</w:t>
      </w:r>
      <w:r w:rsidR="00200BE8" w:rsidRPr="00011E25">
        <w:rPr>
          <w:rFonts w:ascii="Arial" w:hAnsi="Arial"/>
          <w:color w:val="FF0000"/>
          <w:sz w:val="22"/>
          <w:szCs w:val="22"/>
        </w:rPr>
        <w:t xml:space="preserve"> </w:t>
      </w:r>
      <w:r w:rsidR="007B5499" w:rsidRPr="00FD73EB">
        <w:rPr>
          <w:rFonts w:ascii="Arial" w:hAnsi="Arial"/>
          <w:sz w:val="22"/>
          <w:szCs w:val="22"/>
        </w:rPr>
        <w:t>We pa</w:t>
      </w:r>
      <w:r w:rsidR="0081165D">
        <w:rPr>
          <w:rFonts w:ascii="Arial" w:hAnsi="Arial"/>
          <w:sz w:val="22"/>
          <w:szCs w:val="22"/>
        </w:rPr>
        <w:t xml:space="preserve">id </w:t>
      </w:r>
      <w:r w:rsidR="6CF1D774" w:rsidRPr="6CF1D774">
        <w:rPr>
          <w:rFonts w:ascii="Arial" w:hAnsi="Arial"/>
          <w:sz w:val="22"/>
          <w:szCs w:val="22"/>
        </w:rPr>
        <w:t>considerable</w:t>
      </w:r>
      <w:r w:rsidR="007B5499" w:rsidRPr="00FD73EB">
        <w:rPr>
          <w:rFonts w:ascii="Arial" w:hAnsi="Arial"/>
          <w:sz w:val="22"/>
          <w:szCs w:val="22"/>
        </w:rPr>
        <w:t xml:space="preserve"> attention to safety during </w:t>
      </w:r>
      <w:r w:rsidR="6CF1D774" w:rsidRPr="6CF1D774">
        <w:rPr>
          <w:rFonts w:ascii="Arial" w:hAnsi="Arial"/>
          <w:sz w:val="22"/>
          <w:szCs w:val="22"/>
        </w:rPr>
        <w:t>the</w:t>
      </w:r>
      <w:r w:rsidR="007B5499" w:rsidRPr="00FD73EB">
        <w:rPr>
          <w:rFonts w:ascii="Arial" w:hAnsi="Arial"/>
          <w:sz w:val="22"/>
          <w:szCs w:val="22"/>
        </w:rPr>
        <w:t xml:space="preserve"> packaging design</w:t>
      </w:r>
      <w:r w:rsidR="6CF1D774" w:rsidRPr="6CF1D774">
        <w:rPr>
          <w:rFonts w:ascii="Arial" w:hAnsi="Arial"/>
          <w:sz w:val="22"/>
          <w:szCs w:val="22"/>
        </w:rPr>
        <w:t xml:space="preserve"> process. The </w:t>
      </w:r>
      <w:r w:rsidR="007B5499" w:rsidRPr="00FD73EB">
        <w:rPr>
          <w:rFonts w:ascii="Arial" w:hAnsi="Arial"/>
          <w:sz w:val="22"/>
          <w:szCs w:val="22"/>
        </w:rPr>
        <w:t xml:space="preserve">package of the remote controller </w:t>
      </w:r>
      <w:r w:rsidR="6CF1D774" w:rsidRPr="6CF1D774">
        <w:rPr>
          <w:rFonts w:ascii="Arial" w:hAnsi="Arial"/>
          <w:sz w:val="22"/>
          <w:szCs w:val="22"/>
        </w:rPr>
        <w:t>was designed in a way</w:t>
      </w:r>
      <w:r w:rsidR="007B5499" w:rsidRPr="00FD73EB">
        <w:rPr>
          <w:rFonts w:ascii="Arial" w:hAnsi="Arial"/>
          <w:sz w:val="22"/>
          <w:szCs w:val="22"/>
        </w:rPr>
        <w:t xml:space="preserve"> that the user will not be in contact with any </w:t>
      </w:r>
      <w:r w:rsidR="008418D7" w:rsidRPr="00FD73EB">
        <w:rPr>
          <w:rFonts w:ascii="Arial" w:hAnsi="Arial"/>
          <w:sz w:val="22"/>
          <w:szCs w:val="22"/>
        </w:rPr>
        <w:t xml:space="preserve">electronic components. </w:t>
      </w:r>
      <w:r w:rsidR="007D4EF4" w:rsidRPr="00FD73EB">
        <w:rPr>
          <w:rFonts w:ascii="Arial" w:hAnsi="Arial"/>
          <w:sz w:val="22"/>
          <w:szCs w:val="22"/>
        </w:rPr>
        <w:t xml:space="preserve">For the vehicle, we made sure no wires are exposed to the user. </w:t>
      </w:r>
      <w:r w:rsidR="6CF1D774" w:rsidRPr="6CF1D774">
        <w:rPr>
          <w:rFonts w:ascii="Arial" w:hAnsi="Arial"/>
          <w:sz w:val="22"/>
          <w:szCs w:val="22"/>
        </w:rPr>
        <w:t>The</w:t>
      </w:r>
      <w:r w:rsidR="007D4EF4" w:rsidRPr="00FD73EB">
        <w:rPr>
          <w:rFonts w:ascii="Arial" w:hAnsi="Arial"/>
          <w:sz w:val="22"/>
          <w:szCs w:val="22"/>
        </w:rPr>
        <w:t xml:space="preserve"> placement of the battery </w:t>
      </w:r>
      <w:r w:rsidR="6CF1D774" w:rsidRPr="6CF1D774">
        <w:rPr>
          <w:rFonts w:ascii="Arial" w:hAnsi="Arial"/>
          <w:sz w:val="22"/>
          <w:szCs w:val="22"/>
        </w:rPr>
        <w:t>was specially designed</w:t>
      </w:r>
      <w:r w:rsidR="007D4EF4" w:rsidRPr="00FD73EB">
        <w:rPr>
          <w:rFonts w:ascii="Arial" w:hAnsi="Arial"/>
          <w:sz w:val="22"/>
          <w:szCs w:val="22"/>
        </w:rPr>
        <w:t xml:space="preserve"> that it is safe and easy to replace and recharge the batteries. </w:t>
      </w:r>
    </w:p>
    <w:p w14:paraId="2366B10C" w14:textId="77777777" w:rsidR="00200BE8" w:rsidRDefault="00200BE8" w:rsidP="00FD73EB">
      <w:pPr>
        <w:jc w:val="both"/>
        <w:rPr>
          <w:sz w:val="22"/>
          <w:szCs w:val="22"/>
        </w:rPr>
      </w:pPr>
    </w:p>
    <w:p w14:paraId="06672EA6" w14:textId="7ECAA328" w:rsidR="00FD73EB" w:rsidRDefault="00200BE8" w:rsidP="002116CD">
      <w:pPr>
        <w:pStyle w:val="Heading2"/>
        <w:keepNext w:val="0"/>
        <w:widowControl w:val="0"/>
        <w:ind w:left="432"/>
        <w:jc w:val="both"/>
        <w:rPr>
          <w:rFonts w:ascii="Arial" w:hAnsi="Arial"/>
          <w:color w:val="FF0000"/>
          <w:sz w:val="22"/>
          <w:szCs w:val="22"/>
        </w:rPr>
      </w:pPr>
      <w:r w:rsidRPr="4E46D2A5">
        <w:rPr>
          <w:rFonts w:ascii="Arial" w:hAnsi="Arial"/>
          <w:b/>
          <w:color w:val="000000" w:themeColor="text1"/>
          <w:sz w:val="22"/>
          <w:szCs w:val="22"/>
        </w:rPr>
        <w:t>Global</w:t>
      </w:r>
      <w:r w:rsidR="005A1603" w:rsidRPr="4E46D2A5">
        <w:rPr>
          <w:rFonts w:ascii="Arial" w:hAnsi="Arial"/>
          <w:b/>
          <w:color w:val="000000" w:themeColor="text1"/>
          <w:sz w:val="22"/>
          <w:szCs w:val="22"/>
        </w:rPr>
        <w:t xml:space="preserve"> Factors</w:t>
      </w:r>
      <w:r w:rsidRPr="4E46D2A5">
        <w:rPr>
          <w:rFonts w:ascii="Arial" w:hAnsi="Arial"/>
          <w:b/>
          <w:color w:val="000000" w:themeColor="text1"/>
          <w:sz w:val="22"/>
          <w:szCs w:val="22"/>
        </w:rPr>
        <w:t>:</w:t>
      </w:r>
      <w:r w:rsidRPr="00011E25">
        <w:rPr>
          <w:rFonts w:ascii="Arial" w:hAnsi="Arial"/>
          <w:color w:val="FF0000"/>
          <w:sz w:val="22"/>
          <w:szCs w:val="22"/>
        </w:rPr>
        <w:t xml:space="preserve"> </w:t>
      </w:r>
      <w:r w:rsidR="00FD73EB" w:rsidRPr="003D6312">
        <w:rPr>
          <w:rFonts w:ascii="Arial" w:hAnsi="Arial"/>
          <w:sz w:val="22"/>
          <w:szCs w:val="22"/>
        </w:rPr>
        <w:t xml:space="preserve">Our product has a global </w:t>
      </w:r>
      <w:r w:rsidR="00DC7D11" w:rsidRPr="003D6312">
        <w:rPr>
          <w:rFonts w:ascii="Arial" w:hAnsi="Arial"/>
          <w:sz w:val="22"/>
          <w:szCs w:val="22"/>
        </w:rPr>
        <w:t xml:space="preserve">provision. </w:t>
      </w:r>
      <w:r w:rsidR="00262E32" w:rsidRPr="003D6312">
        <w:rPr>
          <w:rFonts w:ascii="Arial" w:hAnsi="Arial"/>
          <w:sz w:val="22"/>
          <w:szCs w:val="22"/>
        </w:rPr>
        <w:t xml:space="preserve">Nowadays, people around the globe are brought together by the internet. People are sharing </w:t>
      </w:r>
      <w:r w:rsidR="00DD7E91" w:rsidRPr="003D6312">
        <w:rPr>
          <w:rFonts w:ascii="Arial" w:hAnsi="Arial"/>
          <w:sz w:val="22"/>
          <w:szCs w:val="22"/>
        </w:rPr>
        <w:t xml:space="preserve">text, images, and videos on the internet with other from all over the world. Our product will act as catalyst to this </w:t>
      </w:r>
      <w:r w:rsidR="00903FC0" w:rsidRPr="003D6312">
        <w:rPr>
          <w:rFonts w:ascii="Arial" w:hAnsi="Arial"/>
          <w:sz w:val="22"/>
          <w:szCs w:val="22"/>
        </w:rPr>
        <w:t xml:space="preserve">trend. Our product is very powerful tool of recording </w:t>
      </w:r>
      <w:r w:rsidR="00932A80" w:rsidRPr="003D6312">
        <w:rPr>
          <w:rFonts w:ascii="Arial" w:hAnsi="Arial"/>
          <w:sz w:val="22"/>
          <w:szCs w:val="22"/>
        </w:rPr>
        <w:t>movements</w:t>
      </w:r>
      <w:r w:rsidR="00903FC0" w:rsidRPr="003D6312">
        <w:rPr>
          <w:rFonts w:ascii="Arial" w:hAnsi="Arial"/>
          <w:sz w:val="22"/>
          <w:szCs w:val="22"/>
        </w:rPr>
        <w:t xml:space="preserve"> in people</w:t>
      </w:r>
      <w:r w:rsidR="00932A80" w:rsidRPr="003D6312">
        <w:rPr>
          <w:rFonts w:ascii="Arial" w:hAnsi="Arial"/>
          <w:sz w:val="22"/>
          <w:szCs w:val="22"/>
        </w:rPr>
        <w:t>’s life</w:t>
      </w:r>
      <w:r w:rsidR="00903FC0" w:rsidRPr="003D6312">
        <w:rPr>
          <w:rFonts w:ascii="Arial" w:hAnsi="Arial"/>
          <w:sz w:val="22"/>
          <w:szCs w:val="22"/>
        </w:rPr>
        <w:t xml:space="preserve"> for them to share </w:t>
      </w:r>
      <w:r w:rsidR="00932A80" w:rsidRPr="003D6312">
        <w:rPr>
          <w:rFonts w:ascii="Arial" w:hAnsi="Arial"/>
          <w:sz w:val="22"/>
          <w:szCs w:val="22"/>
        </w:rPr>
        <w:t xml:space="preserve">on social platforms. </w:t>
      </w:r>
    </w:p>
    <w:p w14:paraId="50E2077E" w14:textId="77777777" w:rsidR="00200BE8" w:rsidRPr="00200BE8" w:rsidRDefault="00200BE8" w:rsidP="003D6312">
      <w:pPr>
        <w:widowControl w:val="0"/>
        <w:jc w:val="both"/>
        <w:outlineLvl w:val="1"/>
        <w:rPr>
          <w:sz w:val="22"/>
          <w:szCs w:val="22"/>
        </w:rPr>
      </w:pPr>
    </w:p>
    <w:p w14:paraId="6C094169" w14:textId="6CE44842" w:rsidR="005149D3" w:rsidRPr="00011E25" w:rsidRDefault="4A9CD842" w:rsidP="4A9CD842">
      <w:pPr>
        <w:pStyle w:val="Heading2"/>
        <w:keepNext w:val="0"/>
        <w:widowControl w:val="0"/>
        <w:ind w:left="432"/>
        <w:jc w:val="both"/>
        <w:rPr>
          <w:rFonts w:ascii="Arial" w:hAnsi="Arial"/>
          <w:sz w:val="22"/>
          <w:szCs w:val="22"/>
        </w:rPr>
      </w:pPr>
      <w:r w:rsidRPr="4A9CD842">
        <w:rPr>
          <w:rFonts w:ascii="Arial" w:hAnsi="Arial"/>
          <w:b/>
          <w:bCs/>
          <w:color w:val="000000" w:themeColor="text1"/>
          <w:sz w:val="22"/>
          <w:szCs w:val="22"/>
        </w:rPr>
        <w:t>Cultural Factors:</w:t>
      </w:r>
      <w:r w:rsidRPr="4A9CD842">
        <w:rPr>
          <w:rFonts w:ascii="Arial" w:hAnsi="Arial"/>
          <w:color w:val="FF0000"/>
          <w:sz w:val="22"/>
          <w:szCs w:val="22"/>
        </w:rPr>
        <w:t xml:space="preserve"> </w:t>
      </w:r>
      <w:r w:rsidRPr="4A9CD842">
        <w:rPr>
          <w:rFonts w:ascii="Arial" w:hAnsi="Arial"/>
          <w:sz w:val="22"/>
          <w:szCs w:val="22"/>
        </w:rPr>
        <w:t>Using our product, people can easily shoot high quality videos and then share the videos on the internet. Our product will increase the interaction and communication between people from different culture and backgrounds. This will contribute to the peace of the world.</w:t>
      </w:r>
    </w:p>
    <w:p w14:paraId="3A1F3814" w14:textId="77777777" w:rsidR="00C42072" w:rsidRPr="00011E25" w:rsidRDefault="00C42072" w:rsidP="002116CD">
      <w:pPr>
        <w:widowControl w:val="0"/>
        <w:ind w:left="432"/>
        <w:jc w:val="both"/>
        <w:outlineLvl w:val="1"/>
      </w:pPr>
    </w:p>
    <w:p w14:paraId="5AB73680" w14:textId="17AD746F" w:rsidR="00C42072" w:rsidRPr="00B10949" w:rsidRDefault="4A9CD842" w:rsidP="4A9CD842">
      <w:pPr>
        <w:pStyle w:val="Heading2"/>
        <w:keepNext w:val="0"/>
        <w:widowControl w:val="0"/>
        <w:ind w:left="432"/>
        <w:jc w:val="both"/>
        <w:rPr>
          <w:rFonts w:ascii="Arial" w:hAnsi="Arial"/>
          <w:sz w:val="22"/>
          <w:szCs w:val="22"/>
        </w:rPr>
      </w:pPr>
      <w:r w:rsidRPr="4A9CD842">
        <w:rPr>
          <w:rFonts w:ascii="Arial" w:hAnsi="Arial"/>
          <w:b/>
          <w:bCs/>
          <w:color w:val="000000" w:themeColor="text1"/>
          <w:sz w:val="22"/>
          <w:szCs w:val="22"/>
        </w:rPr>
        <w:t>Social Factors:</w:t>
      </w:r>
      <w:r w:rsidRPr="4A9CD842">
        <w:rPr>
          <w:rFonts w:ascii="Arial" w:hAnsi="Arial"/>
          <w:color w:val="FF0000"/>
          <w:sz w:val="22"/>
          <w:szCs w:val="22"/>
        </w:rPr>
        <w:t xml:space="preserve"> </w:t>
      </w:r>
      <w:r w:rsidRPr="4A9CD842">
        <w:rPr>
          <w:rFonts w:ascii="Arial" w:hAnsi="Arial"/>
          <w:sz w:val="22"/>
          <w:szCs w:val="22"/>
        </w:rPr>
        <w:t xml:space="preserve">We believe our product will bring some degree of social impact. Our product introduces people a new way of recording. It makes recording more fun. Therefore, more and more people will be recording and start sharing on the internet. This will unite the society more closely. </w:t>
      </w:r>
    </w:p>
    <w:p w14:paraId="41B2A12B" w14:textId="77777777" w:rsidR="00C42072" w:rsidRPr="00011E25" w:rsidRDefault="00C42072" w:rsidP="002116CD">
      <w:pPr>
        <w:widowControl w:val="0"/>
        <w:ind w:left="432"/>
        <w:jc w:val="both"/>
        <w:outlineLvl w:val="1"/>
      </w:pPr>
    </w:p>
    <w:p w14:paraId="7CDDD233" w14:textId="123B34F6" w:rsidR="00C42072" w:rsidRPr="00011E25" w:rsidRDefault="4A9CD842" w:rsidP="4A9CD842">
      <w:pPr>
        <w:pStyle w:val="Heading2"/>
        <w:keepNext w:val="0"/>
        <w:widowControl w:val="0"/>
        <w:ind w:left="432"/>
        <w:jc w:val="both"/>
        <w:rPr>
          <w:rFonts w:ascii="Arial" w:hAnsi="Arial"/>
          <w:color w:val="FF0000"/>
          <w:sz w:val="22"/>
          <w:szCs w:val="22"/>
        </w:rPr>
      </w:pPr>
      <w:r w:rsidRPr="4A9CD842">
        <w:rPr>
          <w:rFonts w:ascii="Arial" w:hAnsi="Arial"/>
          <w:b/>
          <w:bCs/>
          <w:color w:val="000000" w:themeColor="text1"/>
          <w:sz w:val="22"/>
          <w:szCs w:val="22"/>
        </w:rPr>
        <w:t>Environmental Factors:</w:t>
      </w:r>
      <w:r w:rsidRPr="4A9CD842">
        <w:rPr>
          <w:rFonts w:ascii="Arial" w:hAnsi="Arial"/>
          <w:color w:val="FF0000"/>
          <w:sz w:val="22"/>
          <w:szCs w:val="22"/>
        </w:rPr>
        <w:t xml:space="preserve"> </w:t>
      </w:r>
      <w:commentRangeStart w:id="5"/>
      <w:r w:rsidRPr="4A9CD842">
        <w:rPr>
          <w:rFonts w:ascii="Arial" w:hAnsi="Arial"/>
          <w:sz w:val="22"/>
          <w:szCs w:val="22"/>
        </w:rPr>
        <w:t>We paid a lot of attention to the environmental facto</w:t>
      </w:r>
      <w:ins w:id="6" w:author="Haiwen Zhang" w:date="2022-05-02T10:15:00Z">
        <w:r w:rsidRPr="4A9CD842">
          <w:rPr>
            <w:rFonts w:ascii="Arial" w:hAnsi="Arial"/>
            <w:sz w:val="22"/>
            <w:szCs w:val="22"/>
          </w:rPr>
          <w:t>r</w:t>
        </w:r>
      </w:ins>
      <w:r w:rsidRPr="4A9CD842">
        <w:rPr>
          <w:rFonts w:ascii="Arial" w:hAnsi="Arial"/>
          <w:sz w:val="22"/>
          <w:szCs w:val="22"/>
        </w:rPr>
        <w:t xml:space="preserve"> while designing our product.</w:t>
      </w:r>
      <w:commentRangeEnd w:id="5"/>
      <w:r w:rsidR="006A042E">
        <w:rPr>
          <w:rStyle w:val="CommentReference"/>
        </w:rPr>
        <w:commentReference w:id="5"/>
      </w:r>
      <w:r w:rsidRPr="4A9CD842">
        <w:rPr>
          <w:rFonts w:ascii="Arial" w:hAnsi="Arial"/>
          <w:sz w:val="22"/>
          <w:szCs w:val="22"/>
        </w:rPr>
        <w:t xml:space="preserve"> For our packaging design, we minimize the use of materials such as plastic. On the vehicle part, we design the packaging in a way that no extra plastic is used besides the necessary wirings. The major structure of the vehicle and the gimbal is made of metal which is relatively environmental-friendly. </w:t>
      </w:r>
    </w:p>
    <w:p w14:paraId="79211043" w14:textId="77777777" w:rsidR="00C42072" w:rsidRPr="00011E25" w:rsidRDefault="00C42072" w:rsidP="002116CD">
      <w:pPr>
        <w:widowControl w:val="0"/>
        <w:ind w:left="432"/>
        <w:jc w:val="both"/>
        <w:outlineLvl w:val="1"/>
      </w:pPr>
    </w:p>
    <w:p w14:paraId="0479CF28" w14:textId="3BEF99F5" w:rsidR="00C42072" w:rsidRPr="00425CDB" w:rsidRDefault="4A9CD842" w:rsidP="4A9CD842">
      <w:pPr>
        <w:pStyle w:val="Heading2"/>
        <w:keepNext w:val="0"/>
        <w:widowControl w:val="0"/>
        <w:ind w:left="432"/>
        <w:jc w:val="both"/>
        <w:rPr>
          <w:rFonts w:ascii="Arial" w:hAnsi="Arial"/>
          <w:iCs/>
          <w:sz w:val="22"/>
          <w:szCs w:val="22"/>
        </w:rPr>
      </w:pPr>
      <w:r w:rsidRPr="4A9CD842">
        <w:rPr>
          <w:rFonts w:ascii="Arial" w:hAnsi="Arial"/>
          <w:b/>
          <w:bCs/>
          <w:color w:val="000000" w:themeColor="text1"/>
          <w:sz w:val="22"/>
          <w:szCs w:val="22"/>
        </w:rPr>
        <w:t>Economic Factors:</w:t>
      </w:r>
      <w:r w:rsidRPr="00011E25">
        <w:rPr>
          <w:rFonts w:ascii="Arial" w:hAnsi="Arial"/>
          <w:b/>
          <w:color w:val="FF0000"/>
          <w:sz w:val="22"/>
          <w:szCs w:val="22"/>
        </w:rPr>
        <w:t xml:space="preserve"> </w:t>
      </w:r>
      <w:r w:rsidRPr="4A9CD842">
        <w:rPr>
          <w:rFonts w:ascii="Arial" w:hAnsi="Arial"/>
          <w:sz w:val="22"/>
          <w:szCs w:val="22"/>
        </w:rPr>
        <w:t xml:space="preserve">Our design will bring an impact to the market due to the unique and innovative design. It has been rarely seen products like ours in the market. Our product not only has an innovative look but also useful functions. </w:t>
      </w:r>
      <w:commentRangeStart w:id="7"/>
      <w:r w:rsidRPr="4A9CD842">
        <w:rPr>
          <w:rFonts w:ascii="Arial" w:hAnsi="Arial"/>
          <w:sz w:val="22"/>
          <w:szCs w:val="22"/>
        </w:rPr>
        <w:t>With appropriate commercialization, our product will make a big splash in the market.</w:t>
      </w:r>
      <w:commentRangeEnd w:id="7"/>
      <w:r w:rsidR="006A042E">
        <w:rPr>
          <w:rStyle w:val="CommentReference"/>
        </w:rPr>
        <w:commentReference w:id="7"/>
      </w:r>
      <w:r w:rsidRPr="4A9CD842">
        <w:rPr>
          <w:rFonts w:ascii="Arial" w:hAnsi="Arial"/>
          <w:sz w:val="22"/>
          <w:szCs w:val="22"/>
        </w:rPr>
        <w:t xml:space="preserve"> This is because the uniqueness of our product, as well as the fact that our product is truly useful for taking videos and images of good quality.</w:t>
      </w:r>
    </w:p>
    <w:p w14:paraId="44A61F1D" w14:textId="77777777" w:rsidR="005149D3" w:rsidRPr="00011E25" w:rsidRDefault="005149D3" w:rsidP="009F0F89">
      <w:pPr>
        <w:jc w:val="both"/>
        <w:rPr>
          <w:sz w:val="22"/>
          <w:szCs w:val="22"/>
        </w:rPr>
      </w:pPr>
    </w:p>
    <w:p w14:paraId="0EAF460A" w14:textId="4080A5E1" w:rsidR="00746B0C" w:rsidRPr="006A042E" w:rsidRDefault="3E3B5E5F" w:rsidP="006A042E">
      <w:pPr>
        <w:pStyle w:val="ListParagraph"/>
        <w:numPr>
          <w:ilvl w:val="0"/>
          <w:numId w:val="2"/>
        </w:numPr>
        <w:rPr>
          <w:sz w:val="22"/>
          <w:szCs w:val="22"/>
        </w:rPr>
      </w:pPr>
      <w:commentRangeStart w:id="8"/>
      <w:r w:rsidRPr="3E3B5E5F">
        <w:rPr>
          <w:sz w:val="22"/>
          <w:szCs w:val="22"/>
        </w:rPr>
        <w:t>Describe the appropriate engineering standards incorporated into the creation of your product.</w:t>
      </w:r>
      <w:commentRangeEnd w:id="8"/>
      <w:r w:rsidR="006A042E">
        <w:rPr>
          <w:rStyle w:val="CommentReference"/>
        </w:rPr>
        <w:commentReference w:id="8"/>
      </w:r>
      <w:r w:rsidR="006A042E">
        <w:br/>
      </w:r>
      <w:r w:rsidR="006A042E">
        <w:br/>
      </w:r>
      <w:r w:rsidRPr="3E3B5E5F">
        <w:rPr>
          <w:sz w:val="22"/>
          <w:szCs w:val="22"/>
        </w:rPr>
        <w:t>There are several engineering standards for our product. The first one is our product will ensure the communication between the remote controller and the vehicle within a specific range. The communication between the remote controller and the vehicle is the key to our product. It enables the switching of modes and the control of the vehicle movement and gimbal movement. Another standard we met is that our product ensures there exist a way to reprogram the microcontroller both on the remote controller and the vehicle. Another standard is that the ability to reset the system by implementing a reset button on the PCB. We abided by all the standards including federal communications commissions, restriction of hazardous substance directives, and electronic capability for European committee.</w:t>
      </w:r>
      <w:r w:rsidR="006A042E">
        <w:br/>
      </w:r>
    </w:p>
    <w:p w14:paraId="7601A740" w14:textId="001670C0" w:rsidR="006A042E" w:rsidRPr="006A042E" w:rsidRDefault="006A042E" w:rsidP="006A042E">
      <w:pPr>
        <w:pStyle w:val="ListParagraph"/>
        <w:numPr>
          <w:ilvl w:val="0"/>
          <w:numId w:val="2"/>
        </w:numPr>
        <w:rPr>
          <w:sz w:val="22"/>
          <w:szCs w:val="22"/>
        </w:rPr>
      </w:pPr>
      <w:r w:rsidRPr="006A042E">
        <w:rPr>
          <w:sz w:val="22"/>
          <w:szCs w:val="22"/>
        </w:rPr>
        <w:t>Describe the final status of your product.</w:t>
      </w:r>
    </w:p>
    <w:p w14:paraId="7C2524C3" w14:textId="0FF1368D" w:rsidR="009F2DA3" w:rsidRPr="006A042E" w:rsidRDefault="009F2DA3" w:rsidP="6CF1D774">
      <w:pPr>
        <w:pStyle w:val="ListParagraph"/>
        <w:ind w:left="432"/>
        <w:jc w:val="both"/>
        <w:rPr>
          <w:sz w:val="22"/>
          <w:szCs w:val="22"/>
        </w:rPr>
      </w:pPr>
    </w:p>
    <w:p w14:paraId="2C8A595B" w14:textId="0EA0BDF9" w:rsidR="009F2DA3" w:rsidRPr="006A042E" w:rsidRDefault="3E3B5E5F" w:rsidP="006A042E">
      <w:pPr>
        <w:pStyle w:val="ListParagraph"/>
        <w:ind w:left="432"/>
        <w:jc w:val="both"/>
        <w:rPr>
          <w:sz w:val="22"/>
          <w:szCs w:val="22"/>
        </w:rPr>
      </w:pPr>
      <w:r w:rsidRPr="3E3B5E5F">
        <w:rPr>
          <w:sz w:val="22"/>
          <w:szCs w:val="22"/>
        </w:rPr>
        <w:t xml:space="preserve">We finish all the 3 main parts as we described in the midterm proposal. Chassis, gimbal, controller. We successfully finish all three modes of the vehicle, self-stabilized mode, manual control mode, and stiff mode. Our product is robust enough to travel in most of the terrain in regular modern city. Our gimbal is stable in the self-stabilized mode, and we have full control over it in the manual control mode. The packaging design was simple but good looking at the same time. It also provides sufficient protection to the PCB and wires. </w:t>
      </w:r>
    </w:p>
    <w:p w14:paraId="6059D548" w14:textId="77777777" w:rsidR="006A042E" w:rsidRPr="00011E25" w:rsidRDefault="006A042E" w:rsidP="006A042E">
      <w:pPr>
        <w:jc w:val="both"/>
        <w:rPr>
          <w:color w:val="FF0000"/>
          <w:sz w:val="22"/>
          <w:szCs w:val="22"/>
        </w:rPr>
      </w:pPr>
    </w:p>
    <w:p w14:paraId="71580A16" w14:textId="77777777" w:rsidR="006A042E" w:rsidRDefault="006A042E" w:rsidP="006A042E">
      <w:pPr>
        <w:numPr>
          <w:ilvl w:val="0"/>
          <w:numId w:val="2"/>
        </w:numPr>
        <w:jc w:val="both"/>
        <w:rPr>
          <w:sz w:val="22"/>
          <w:szCs w:val="22"/>
        </w:rPr>
      </w:pPr>
      <w:commentRangeStart w:id="9"/>
      <w:r w:rsidRPr="006A042E">
        <w:rPr>
          <w:sz w:val="22"/>
          <w:szCs w:val="22"/>
        </w:rPr>
        <w:t>Describe the makeup of your project team and how you were organized to establish goals, plan tasks, and meet the objectives of this project</w:t>
      </w:r>
      <w:r>
        <w:rPr>
          <w:sz w:val="22"/>
          <w:szCs w:val="22"/>
        </w:rPr>
        <w:t>.</w:t>
      </w:r>
      <w:commentRangeEnd w:id="9"/>
      <w:r w:rsidR="00DC65D5">
        <w:rPr>
          <w:rStyle w:val="CommentReference"/>
        </w:rPr>
        <w:commentReference w:id="9"/>
      </w:r>
    </w:p>
    <w:p w14:paraId="43449A1C" w14:textId="0B94A4FE" w:rsidR="006A042E" w:rsidRPr="00011E25" w:rsidRDefault="006A042E" w:rsidP="6CF1D774">
      <w:pPr>
        <w:ind w:left="432"/>
        <w:jc w:val="both"/>
        <w:rPr>
          <w:sz w:val="22"/>
          <w:szCs w:val="22"/>
        </w:rPr>
      </w:pPr>
    </w:p>
    <w:p w14:paraId="591B5814" w14:textId="327E3DF3" w:rsidR="6CF1D774" w:rsidRDefault="4E2AC91E" w:rsidP="6CF1D774">
      <w:pPr>
        <w:ind w:left="432"/>
        <w:jc w:val="both"/>
        <w:rPr>
          <w:sz w:val="22"/>
          <w:szCs w:val="22"/>
        </w:rPr>
      </w:pPr>
      <w:r w:rsidRPr="4E2AC91E">
        <w:rPr>
          <w:sz w:val="22"/>
          <w:szCs w:val="22"/>
        </w:rPr>
        <w:t>We have the idea of creating a gimbal vehicle since last semester. We all believe that this will be a highly intuitive yet challenging project to accomplish, and that is how the teams are formed. We all have a general idea of what need to be implement then we adopt the part that we are each good at. For completing the project, we distributed different tasks to each team member. Zeren was working on building the functions of wireless transmission between controller and vehicle. Also, Zeren helped teammates to debug the program of IMU module and improved the time complexity of OLED display module.</w:t>
      </w:r>
      <w:ins w:id="10" w:author="Sun Deyuan" w:date="2022-05-03T01:38:00Z">
        <w:r w:rsidRPr="4E2AC91E" w:rsidDel="005A35ED">
          <w:rPr>
            <w:sz w:val="22"/>
            <w:szCs w:val="22"/>
          </w:rPr>
          <w:t xml:space="preserve"> </w:t>
        </w:r>
      </w:ins>
      <w:del w:id="11" w:author="Haiwen Zhang" w:date="2022-05-02T20:56:00Z">
        <w:r w:rsidRPr="4E2AC91E">
          <w:rPr>
            <w:sz w:val="22"/>
            <w:szCs w:val="22"/>
          </w:rPr>
          <w:delText xml:space="preserve"> </w:delText>
        </w:r>
      </w:del>
      <w:proofErr w:type="spellStart"/>
      <w:ins w:id="12" w:author="Haiwen Zhang" w:date="2022-05-02T10:21:00Z">
        <w:r w:rsidRPr="4E2AC91E">
          <w:rPr>
            <w:sz w:val="22"/>
            <w:szCs w:val="22"/>
          </w:rPr>
          <w:t>Bohang</w:t>
        </w:r>
      </w:ins>
      <w:proofErr w:type="spellEnd"/>
      <w:r w:rsidR="3C57A1B7" w:rsidRPr="3C57A1B7">
        <w:rPr>
          <w:sz w:val="22"/>
          <w:szCs w:val="22"/>
        </w:rPr>
        <w:t xml:space="preserve"> worked on PCB design, </w:t>
      </w:r>
      <w:r w:rsidR="73426786" w:rsidRPr="73426786">
        <w:rPr>
          <w:sz w:val="22"/>
          <w:szCs w:val="22"/>
        </w:rPr>
        <w:t xml:space="preserve">nrf24 wireless module configuration, and motor </w:t>
      </w:r>
      <w:r w:rsidR="628E80B9" w:rsidRPr="628E80B9">
        <w:rPr>
          <w:sz w:val="22"/>
          <w:szCs w:val="22"/>
        </w:rPr>
        <w:t>controller module configuration.</w:t>
      </w:r>
      <w:del w:id="13" w:author="Haiwen Zhang" w:date="2022-05-02T21:39:00Z">
        <w:r w:rsidR="628E80B9" w:rsidRPr="628E80B9" w:rsidDel="00E47FD8">
          <w:rPr>
            <w:sz w:val="22"/>
            <w:szCs w:val="22"/>
          </w:rPr>
          <w:delText>,</w:delText>
        </w:r>
        <w:r w:rsidR="005A35ED" w:rsidDel="00E47FD8">
          <w:rPr>
            <w:sz w:val="22"/>
            <w:szCs w:val="22"/>
          </w:rPr>
          <w:delText xml:space="preserve"> </w:delText>
        </w:r>
      </w:del>
      <w:r w:rsidRPr="4E2AC91E">
        <w:rPr>
          <w:sz w:val="22"/>
          <w:szCs w:val="22"/>
        </w:rPr>
        <w:t xml:space="preserve"> </w:t>
      </w:r>
      <w:proofErr w:type="spellStart"/>
      <w:r w:rsidRPr="4E2AC91E">
        <w:rPr>
          <w:sz w:val="22"/>
          <w:szCs w:val="22"/>
        </w:rPr>
        <w:t>Deyuan</w:t>
      </w:r>
      <w:proofErr w:type="spellEnd"/>
      <w:r w:rsidR="628E80B9" w:rsidRPr="628E80B9">
        <w:rPr>
          <w:sz w:val="22"/>
          <w:szCs w:val="22"/>
        </w:rPr>
        <w:t xml:space="preserve"> worked on mainly </w:t>
      </w:r>
      <w:r w:rsidR="0FF1E594" w:rsidRPr="0FF1E594">
        <w:rPr>
          <w:sz w:val="22"/>
          <w:szCs w:val="22"/>
        </w:rPr>
        <w:t xml:space="preserve">algorithm part, including </w:t>
      </w:r>
      <w:proofErr w:type="spellStart"/>
      <w:r w:rsidR="4B81589C" w:rsidRPr="4B81589C">
        <w:rPr>
          <w:sz w:val="22"/>
          <w:szCs w:val="22"/>
        </w:rPr>
        <w:t>mecanum</w:t>
      </w:r>
      <w:proofErr w:type="spellEnd"/>
      <w:r w:rsidR="4B81589C" w:rsidRPr="4B81589C">
        <w:rPr>
          <w:sz w:val="22"/>
          <w:szCs w:val="22"/>
        </w:rPr>
        <w:t xml:space="preserve"> kinematics and hall effect sensor rotary encoder.</w:t>
      </w:r>
      <w:ins w:id="14" w:author="Sun Deyuan" w:date="2022-05-03T01:38:00Z">
        <w:r w:rsidRPr="4E2AC91E">
          <w:rPr>
            <w:sz w:val="22"/>
            <w:szCs w:val="22"/>
          </w:rPr>
          <w:t xml:space="preserve"> </w:t>
        </w:r>
      </w:ins>
      <w:r w:rsidRPr="4E2AC91E">
        <w:rPr>
          <w:sz w:val="22"/>
          <w:szCs w:val="22"/>
        </w:rPr>
        <w:t>Haiwen mainly worked on the gimbal part, including manual control and self-stabilizing functions of the gimbal.</w:t>
      </w:r>
    </w:p>
    <w:p w14:paraId="13896C3D" w14:textId="0B74237C" w:rsidR="6CF1D774" w:rsidRDefault="6CF1D774" w:rsidP="6CF1D774">
      <w:pPr>
        <w:ind w:left="432"/>
        <w:jc w:val="both"/>
        <w:rPr>
          <w:sz w:val="22"/>
          <w:szCs w:val="22"/>
        </w:rPr>
      </w:pPr>
    </w:p>
    <w:p w14:paraId="36FE7EDB" w14:textId="4E7C5EDC" w:rsidR="6CF1D774" w:rsidRDefault="6CF1D774" w:rsidP="6CF1D774">
      <w:pPr>
        <w:ind w:left="432"/>
        <w:jc w:val="both"/>
        <w:rPr>
          <w:sz w:val="22"/>
          <w:szCs w:val="22"/>
        </w:rPr>
      </w:pPr>
      <w:r w:rsidRPr="6CF1D774">
        <w:rPr>
          <w:sz w:val="22"/>
          <w:szCs w:val="22"/>
        </w:rPr>
        <w:t xml:space="preserve">We believe having frequency conversation would be the key of solving any kind of problem. Every time there is certain task the relative free person would go and pick up the task. If there are any difficulties encountered, we will have another person join the task trying to figure it out together. In the end, everybody would be involved and eventually conquer the problem. </w:t>
      </w:r>
    </w:p>
    <w:p w14:paraId="089FD7F4" w14:textId="3A49BFA8" w:rsidR="6CF1D774" w:rsidRDefault="6CF1D774" w:rsidP="6CF1D774">
      <w:pPr>
        <w:ind w:left="432"/>
        <w:jc w:val="both"/>
        <w:rPr>
          <w:sz w:val="22"/>
          <w:szCs w:val="22"/>
        </w:rPr>
      </w:pPr>
    </w:p>
    <w:p w14:paraId="29A2A6A9" w14:textId="1CBD518D" w:rsidR="006A042E" w:rsidRPr="006A042E" w:rsidRDefault="006A042E" w:rsidP="006A042E">
      <w:pPr>
        <w:pStyle w:val="ListParagraph"/>
        <w:numPr>
          <w:ilvl w:val="0"/>
          <w:numId w:val="2"/>
        </w:numPr>
        <w:rPr>
          <w:sz w:val="22"/>
          <w:szCs w:val="22"/>
        </w:rPr>
      </w:pPr>
      <w:r w:rsidRPr="006A042E">
        <w:rPr>
          <w:sz w:val="22"/>
          <w:szCs w:val="22"/>
        </w:rPr>
        <w:t>Did your project require the production of any written documentation other than this document (i.e., manuals, educational materials, etc.)? If so, describe the types, compositi</w:t>
      </w:r>
      <w:r>
        <w:rPr>
          <w:sz w:val="22"/>
          <w:szCs w:val="22"/>
        </w:rPr>
        <w:t>on, and nature of the audiences</w:t>
      </w:r>
      <w:r w:rsidRPr="006A042E">
        <w:rPr>
          <w:sz w:val="22"/>
          <w:szCs w:val="22"/>
        </w:rPr>
        <w:t xml:space="preserve"> for whom these materials were intended.</w:t>
      </w:r>
    </w:p>
    <w:p w14:paraId="55983F1F" w14:textId="69755124" w:rsidR="006A042E" w:rsidRPr="006A042E" w:rsidRDefault="006A042E" w:rsidP="006A042E">
      <w:pPr>
        <w:ind w:left="432"/>
        <w:jc w:val="both"/>
        <w:rPr>
          <w:sz w:val="22"/>
          <w:szCs w:val="22"/>
        </w:rPr>
      </w:pPr>
    </w:p>
    <w:p w14:paraId="22632413" w14:textId="163C9397" w:rsidR="009169AE" w:rsidRPr="00D13D42" w:rsidRDefault="4E2AC91E" w:rsidP="00D13D42">
      <w:pPr>
        <w:ind w:left="432"/>
        <w:rPr>
          <w:sz w:val="22"/>
          <w:szCs w:val="22"/>
        </w:rPr>
      </w:pPr>
      <w:commentRangeStart w:id="15"/>
      <w:commentRangeStart w:id="16"/>
      <w:r w:rsidRPr="4E2AC91E">
        <w:rPr>
          <w:sz w:val="22"/>
          <w:szCs w:val="22"/>
        </w:rPr>
        <w:t xml:space="preserve">Our design is relatively intuitive. However, I believe we will still need the help of our user manual to ensure the proper use of our design. </w:t>
      </w:r>
      <w:r w:rsidRPr="4E2AC91E">
        <w:rPr>
          <w:rFonts w:eastAsia="Arial" w:cs="Arial"/>
          <w:sz w:val="22"/>
          <w:szCs w:val="22"/>
        </w:rPr>
        <w:t>The user will need to choose from three modes, manual control mode, self-stabilizing mode, and stiff mode.</w:t>
      </w:r>
    </w:p>
    <w:p w14:paraId="3AE8D028" w14:textId="48B8D967" w:rsidR="009169AE" w:rsidRPr="00D13D42" w:rsidRDefault="6CF1D774" w:rsidP="00D13D42">
      <w:pPr>
        <w:ind w:left="432"/>
        <w:rPr>
          <w:sz w:val="22"/>
          <w:szCs w:val="22"/>
        </w:rPr>
      </w:pPr>
      <w:r w:rsidRPr="00D13D42">
        <w:rPr>
          <w:rFonts w:eastAsia="Arial" w:cs="Arial"/>
          <w:sz w:val="22"/>
          <w:szCs w:val="22"/>
        </w:rPr>
        <w:t>Manual control mode:</w:t>
      </w:r>
    </w:p>
    <w:p w14:paraId="2AD3EB35" w14:textId="0352ED1E" w:rsidR="009169AE" w:rsidRPr="00D13D42" w:rsidRDefault="6CF1D774" w:rsidP="00D13D42">
      <w:pPr>
        <w:ind w:left="432"/>
        <w:rPr>
          <w:sz w:val="22"/>
          <w:szCs w:val="22"/>
        </w:rPr>
      </w:pPr>
      <w:r w:rsidRPr="00D13D42">
        <w:rPr>
          <w:rFonts w:eastAsia="Arial" w:cs="Arial"/>
          <w:sz w:val="22"/>
          <w:szCs w:val="22"/>
        </w:rPr>
        <w:t xml:space="preserve">We are allowed to control the chassis using the left joystick, x1 and y1. Also, we are allowed to control the gimbal using the </w:t>
      </w:r>
      <w:r w:rsidR="00B405D4" w:rsidRPr="00D13D42">
        <w:rPr>
          <w:rFonts w:eastAsia="Arial" w:cs="Arial"/>
          <w:sz w:val="22"/>
          <w:szCs w:val="22"/>
        </w:rPr>
        <w:t>right-side</w:t>
      </w:r>
      <w:r w:rsidRPr="00D13D42">
        <w:rPr>
          <w:rFonts w:eastAsia="Arial" w:cs="Arial"/>
          <w:sz w:val="22"/>
          <w:szCs w:val="22"/>
        </w:rPr>
        <w:t xml:space="preserve"> joystick.</w:t>
      </w:r>
    </w:p>
    <w:p w14:paraId="44CC93FC" w14:textId="25123C9B" w:rsidR="009169AE" w:rsidRPr="00D13D42" w:rsidRDefault="00B405D4" w:rsidP="00D13D42">
      <w:pPr>
        <w:ind w:left="432"/>
        <w:rPr>
          <w:sz w:val="22"/>
          <w:szCs w:val="22"/>
        </w:rPr>
      </w:pPr>
      <w:r w:rsidRPr="00D13D42">
        <w:rPr>
          <w:rFonts w:eastAsia="Arial" w:cs="Arial"/>
          <w:sz w:val="22"/>
          <w:szCs w:val="22"/>
        </w:rPr>
        <w:t>Self-stabilized</w:t>
      </w:r>
      <w:r w:rsidR="6CF1D774" w:rsidRPr="00D13D42">
        <w:rPr>
          <w:rFonts w:eastAsia="Arial" w:cs="Arial"/>
          <w:sz w:val="22"/>
          <w:szCs w:val="22"/>
        </w:rPr>
        <w:t xml:space="preserve"> mode:</w:t>
      </w:r>
    </w:p>
    <w:p w14:paraId="7D3E8E2D" w14:textId="012665CF" w:rsidR="009169AE" w:rsidRPr="00D13D42" w:rsidRDefault="6CF1D774" w:rsidP="00D13D42">
      <w:pPr>
        <w:ind w:left="432"/>
        <w:rPr>
          <w:sz w:val="22"/>
          <w:szCs w:val="22"/>
        </w:rPr>
      </w:pPr>
      <w:r w:rsidRPr="00D13D42">
        <w:rPr>
          <w:rFonts w:eastAsia="Arial" w:cs="Arial"/>
          <w:sz w:val="22"/>
          <w:szCs w:val="22"/>
        </w:rPr>
        <w:t>We are allowed to control the chassis using left joystick just like previous mode. However, the gimbal itself will stay in the same spatial position.</w:t>
      </w:r>
      <w:r w:rsidR="009169AE" w:rsidRPr="00D13D42">
        <w:rPr>
          <w:sz w:val="22"/>
          <w:szCs w:val="22"/>
        </w:rPr>
        <w:tab/>
      </w:r>
    </w:p>
    <w:p w14:paraId="06414FEB" w14:textId="374EAAD1" w:rsidR="009169AE" w:rsidRPr="00D13D42" w:rsidRDefault="6CF1D774" w:rsidP="00D13D42">
      <w:pPr>
        <w:ind w:left="432"/>
        <w:rPr>
          <w:sz w:val="22"/>
          <w:szCs w:val="22"/>
        </w:rPr>
      </w:pPr>
      <w:r w:rsidRPr="00D13D42">
        <w:rPr>
          <w:rFonts w:eastAsia="Arial" w:cs="Arial"/>
          <w:sz w:val="22"/>
          <w:szCs w:val="22"/>
        </w:rPr>
        <w:t>Stiff mode:</w:t>
      </w:r>
    </w:p>
    <w:p w14:paraId="066A3BD7" w14:textId="235BD172" w:rsidR="009169AE" w:rsidRDefault="4E2AC91E" w:rsidP="00D13D42">
      <w:pPr>
        <w:ind w:left="432"/>
        <w:rPr>
          <w:rFonts w:eastAsia="Arial" w:cs="Arial"/>
          <w:sz w:val="22"/>
          <w:szCs w:val="22"/>
        </w:rPr>
      </w:pPr>
      <w:r w:rsidRPr="4E2AC91E">
        <w:rPr>
          <w:rFonts w:eastAsia="Arial" w:cs="Arial"/>
          <w:sz w:val="22"/>
          <w:szCs w:val="22"/>
        </w:rPr>
        <w:t xml:space="preserve">We are not allowed to control the gimbal anymore, and it will point at the same direction forever. However, are gain more control toward the chassis part, making it possible to rotate freely, achieving true omnidirectional. </w:t>
      </w:r>
      <w:commentRangeEnd w:id="15"/>
      <w:r w:rsidR="6CF1D774">
        <w:rPr>
          <w:rStyle w:val="CommentReference"/>
        </w:rPr>
        <w:commentReference w:id="15"/>
      </w:r>
      <w:commentRangeEnd w:id="16"/>
      <w:r w:rsidR="6CF1D774">
        <w:rPr>
          <w:rStyle w:val="CommentReference"/>
        </w:rPr>
        <w:commentReference w:id="16"/>
      </w:r>
    </w:p>
    <w:p w14:paraId="6D993150" w14:textId="225DBE7E" w:rsidR="00D60716" w:rsidRPr="00D13D42" w:rsidRDefault="00AD5D81" w:rsidP="00D13D42">
      <w:pPr>
        <w:ind w:left="432"/>
        <w:rPr>
          <w:sz w:val="22"/>
          <w:szCs w:val="22"/>
        </w:rPr>
      </w:pPr>
      <w:r>
        <w:rPr>
          <w:rFonts w:eastAsia="Arial" w:cs="Arial"/>
          <w:sz w:val="22"/>
          <w:szCs w:val="22"/>
        </w:rPr>
        <w:t xml:space="preserve">Another important document we wrote for this project was the </w:t>
      </w:r>
      <w:r w:rsidR="0078190D">
        <w:rPr>
          <w:rFonts w:eastAsia="Arial" w:cs="Arial"/>
          <w:sz w:val="22"/>
          <w:szCs w:val="22"/>
        </w:rPr>
        <w:t xml:space="preserve">legal analysis which </w:t>
      </w:r>
      <w:r w:rsidR="00EB4F2A">
        <w:rPr>
          <w:rFonts w:eastAsia="Arial" w:cs="Arial"/>
          <w:sz w:val="22"/>
          <w:szCs w:val="22"/>
        </w:rPr>
        <w:t xml:space="preserve">discussed the engineering standards our projects abide by. </w:t>
      </w:r>
    </w:p>
    <w:p w14:paraId="684F4041" w14:textId="3A3D48C4" w:rsidR="00CA7198" w:rsidRPr="00D13D42" w:rsidRDefault="00CA7198" w:rsidP="00D13D42">
      <w:pPr>
        <w:ind w:left="432"/>
        <w:rPr>
          <w:ins w:id="17" w:author="来宾用户" w:date="2022-05-02T23:33:00Z"/>
          <w:sz w:val="22"/>
          <w:szCs w:val="22"/>
        </w:rPr>
      </w:pPr>
      <w:r>
        <w:rPr>
          <w:rFonts w:eastAsia="Arial" w:cs="Arial"/>
          <w:sz w:val="22"/>
          <w:szCs w:val="22"/>
        </w:rPr>
        <w:t xml:space="preserve">We </w:t>
      </w:r>
      <w:r w:rsidR="00624DE6">
        <w:rPr>
          <w:rFonts w:eastAsia="Arial" w:cs="Arial"/>
          <w:sz w:val="22"/>
          <w:szCs w:val="22"/>
        </w:rPr>
        <w:t>had written a user manual which instructs the user to use our product in the correct and safe way</w:t>
      </w:r>
      <w:r w:rsidR="00686BA1">
        <w:rPr>
          <w:rFonts w:eastAsia="Arial" w:cs="Arial"/>
          <w:sz w:val="22"/>
          <w:szCs w:val="22"/>
        </w:rPr>
        <w:t>.</w:t>
      </w:r>
      <w:r w:rsidR="00692344">
        <w:rPr>
          <w:rFonts w:eastAsia="Arial" w:cs="Arial"/>
          <w:sz w:val="22"/>
          <w:szCs w:val="22"/>
        </w:rPr>
        <w:t xml:space="preserve"> </w:t>
      </w:r>
    </w:p>
    <w:p w14:paraId="44A8F22A" w14:textId="47A64F5C" w:rsidR="4E2AC91E" w:rsidRDefault="4E2AC91E" w:rsidP="4E2AC91E">
      <w:pPr>
        <w:ind w:left="432"/>
        <w:rPr>
          <w:ins w:id="18" w:author="来宾用户" w:date="2022-05-02T23:33:00Z"/>
          <w:sz w:val="22"/>
          <w:szCs w:val="22"/>
        </w:rPr>
      </w:pPr>
    </w:p>
    <w:p w14:paraId="09A0B394" w14:textId="6CEF9BA9" w:rsidR="4E2AC91E" w:rsidRDefault="4E2AC91E" w:rsidP="4E2AC91E">
      <w:pPr>
        <w:ind w:left="432"/>
        <w:rPr>
          <w:sz w:val="22"/>
          <w:szCs w:val="22"/>
        </w:rPr>
      </w:pPr>
      <w:ins w:id="19" w:author="来宾用户" w:date="2022-05-02T23:35:00Z">
        <w:r w:rsidRPr="4E2AC91E">
          <w:rPr>
            <w:sz w:val="22"/>
            <w:szCs w:val="22"/>
          </w:rPr>
          <w:t xml:space="preserve">A documentation of safety and </w:t>
        </w:r>
      </w:ins>
      <w:ins w:id="20" w:author="来宾用户" w:date="2022-05-02T23:36:00Z">
        <w:r w:rsidRPr="4E2AC91E">
          <w:rPr>
            <w:sz w:val="22"/>
            <w:szCs w:val="22"/>
          </w:rPr>
          <w:t>reliability</w:t>
        </w:r>
      </w:ins>
      <w:ins w:id="21" w:author="来宾用户" w:date="2022-05-02T23:35:00Z">
        <w:r w:rsidRPr="4E2AC91E">
          <w:rPr>
            <w:sz w:val="22"/>
            <w:szCs w:val="22"/>
          </w:rPr>
          <w:t xml:space="preserve"> </w:t>
        </w:r>
      </w:ins>
      <w:ins w:id="22" w:author="来宾用户" w:date="2022-05-02T23:37:00Z">
        <w:r w:rsidRPr="4E2AC91E">
          <w:rPr>
            <w:sz w:val="22"/>
            <w:szCs w:val="22"/>
          </w:rPr>
          <w:t xml:space="preserve">was created for the </w:t>
        </w:r>
      </w:ins>
      <w:ins w:id="23" w:author="来宾用户" w:date="2022-05-02T23:38:00Z">
        <w:r w:rsidRPr="4E2AC91E">
          <w:rPr>
            <w:sz w:val="22"/>
            <w:szCs w:val="22"/>
          </w:rPr>
          <w:t>audiences</w:t>
        </w:r>
      </w:ins>
      <w:ins w:id="24" w:author="来宾用户" w:date="2022-05-02T23:37:00Z">
        <w:r w:rsidRPr="4E2AC91E">
          <w:rPr>
            <w:sz w:val="22"/>
            <w:szCs w:val="22"/>
          </w:rPr>
          <w:t xml:space="preserve"> </w:t>
        </w:r>
      </w:ins>
      <w:ins w:id="25" w:author="来宾用户" w:date="2022-05-02T23:38:00Z">
        <w:r w:rsidRPr="4E2AC91E">
          <w:rPr>
            <w:sz w:val="22"/>
            <w:szCs w:val="22"/>
          </w:rPr>
          <w:t xml:space="preserve">who </w:t>
        </w:r>
      </w:ins>
      <w:ins w:id="26" w:author="来宾用户" w:date="2022-05-02T23:37:00Z">
        <w:r w:rsidRPr="4E2AC91E">
          <w:rPr>
            <w:sz w:val="22"/>
            <w:szCs w:val="22"/>
          </w:rPr>
          <w:t>want</w:t>
        </w:r>
      </w:ins>
      <w:ins w:id="27" w:author="来宾用户" w:date="2022-05-02T23:38:00Z">
        <w:r w:rsidRPr="4E2AC91E">
          <w:rPr>
            <w:sz w:val="22"/>
            <w:szCs w:val="22"/>
          </w:rPr>
          <w:t xml:space="preserve"> to use or re-create our project. The documentation </w:t>
        </w:r>
      </w:ins>
      <w:ins w:id="28" w:author="来宾用户" w:date="2022-05-02T23:39:00Z">
        <w:r w:rsidRPr="4E2AC91E">
          <w:rPr>
            <w:sz w:val="22"/>
            <w:szCs w:val="22"/>
          </w:rPr>
          <w:t>anal</w:t>
        </w:r>
      </w:ins>
      <w:ins w:id="29" w:author="来宾用户" w:date="2022-05-02T23:40:00Z">
        <w:r w:rsidRPr="4E2AC91E">
          <w:rPr>
            <w:sz w:val="22"/>
            <w:szCs w:val="22"/>
          </w:rPr>
          <w:t xml:space="preserve">yzes the </w:t>
        </w:r>
      </w:ins>
      <w:ins w:id="30" w:author="来宾用户" w:date="2022-05-02T23:41:00Z">
        <w:r w:rsidRPr="4E2AC91E">
          <w:rPr>
            <w:sz w:val="22"/>
            <w:szCs w:val="22"/>
          </w:rPr>
          <w:t xml:space="preserve">reliability </w:t>
        </w:r>
      </w:ins>
      <w:ins w:id="31" w:author="来宾用户" w:date="2022-05-02T23:45:00Z">
        <w:r w:rsidRPr="4E2AC91E">
          <w:rPr>
            <w:sz w:val="22"/>
            <w:szCs w:val="22"/>
          </w:rPr>
          <w:t xml:space="preserve">and service life </w:t>
        </w:r>
      </w:ins>
      <w:ins w:id="32" w:author="来宾用户" w:date="2022-05-02T23:41:00Z">
        <w:r w:rsidRPr="4E2AC91E">
          <w:rPr>
            <w:sz w:val="22"/>
            <w:szCs w:val="22"/>
          </w:rPr>
          <w:t>of each compon</w:t>
        </w:r>
      </w:ins>
      <w:ins w:id="33" w:author="来宾用户" w:date="2022-05-02T23:42:00Z">
        <w:r w:rsidRPr="4E2AC91E">
          <w:rPr>
            <w:sz w:val="22"/>
            <w:szCs w:val="22"/>
          </w:rPr>
          <w:t>ents using MTTF Tables</w:t>
        </w:r>
      </w:ins>
      <w:ins w:id="34" w:author="来宾用户" w:date="2022-05-02T23:44:00Z">
        <w:r w:rsidRPr="4E2AC91E">
          <w:rPr>
            <w:sz w:val="22"/>
            <w:szCs w:val="22"/>
          </w:rPr>
          <w:t xml:space="preserve">. Besides, </w:t>
        </w:r>
      </w:ins>
      <w:ins w:id="35" w:author="来宾用户" w:date="2022-05-02T23:48:00Z">
        <w:r w:rsidRPr="4E2AC91E">
          <w:rPr>
            <w:sz w:val="22"/>
            <w:szCs w:val="22"/>
          </w:rPr>
          <w:t>FMECA Worksheet analyzes the Failure Mode, Effects, Method of Detection and Possible cause</w:t>
        </w:r>
      </w:ins>
      <w:ins w:id="36" w:author="来宾用户" w:date="2022-05-02T23:49:00Z">
        <w:r w:rsidRPr="4E2AC91E">
          <w:rPr>
            <w:sz w:val="22"/>
            <w:szCs w:val="22"/>
          </w:rPr>
          <w:t xml:space="preserve">s of each component that can possibly have failures </w:t>
        </w:r>
      </w:ins>
      <w:ins w:id="37" w:author="来宾用户" w:date="2022-05-02T23:50:00Z">
        <w:r w:rsidRPr="4E2AC91E">
          <w:rPr>
            <w:sz w:val="22"/>
            <w:szCs w:val="22"/>
          </w:rPr>
          <w:t>when it is running.</w:t>
        </w:r>
      </w:ins>
    </w:p>
    <w:p w14:paraId="32C25DEF" w14:textId="6564B67F" w:rsidR="009169AE" w:rsidRDefault="009169AE" w:rsidP="6CF1D774">
      <w:pPr>
        <w:pStyle w:val="Heading2"/>
        <w:rPr>
          <w:rFonts w:ascii="Arial" w:hAnsi="Arial"/>
          <w:szCs w:val="24"/>
        </w:rPr>
      </w:pPr>
    </w:p>
    <w:p w14:paraId="22C6D75D" w14:textId="11D7A857" w:rsidR="006A042E" w:rsidRPr="00AE4E9D" w:rsidRDefault="006A042E" w:rsidP="00202B6D">
      <w:pPr>
        <w:pStyle w:val="Heading2"/>
        <w:numPr>
          <w:ilvl w:val="0"/>
          <w:numId w:val="2"/>
        </w:numPr>
        <w:jc w:val="both"/>
        <w:rPr>
          <w:rFonts w:ascii="Arial" w:hAnsi="Arial" w:cs="Arial"/>
          <w:color w:val="FF0000"/>
          <w:sz w:val="22"/>
          <w:szCs w:val="22"/>
        </w:rPr>
      </w:pPr>
      <w:r w:rsidRPr="00AE4E9D">
        <w:rPr>
          <w:rFonts w:ascii="Arial" w:hAnsi="Arial" w:cs="Arial"/>
          <w:sz w:val="22"/>
          <w:szCs w:val="22"/>
        </w:rPr>
        <w:t xml:space="preserve">Describe the types, composition, and </w:t>
      </w:r>
      <w:commentRangeStart w:id="38"/>
      <w:r w:rsidRPr="00AE4E9D">
        <w:rPr>
          <w:rFonts w:ascii="Arial" w:hAnsi="Arial" w:cs="Arial"/>
          <w:sz w:val="22"/>
          <w:szCs w:val="22"/>
        </w:rPr>
        <w:t>nature of the audiences in attendance for the final oral design review</w:t>
      </w:r>
      <w:commentRangeEnd w:id="38"/>
      <w:r w:rsidR="00302544">
        <w:rPr>
          <w:rStyle w:val="CommentReference"/>
          <w:rFonts w:ascii="Arial" w:hAnsi="Arial"/>
        </w:rPr>
        <w:commentReference w:id="38"/>
      </w:r>
      <w:r w:rsidRPr="00AE4E9D">
        <w:rPr>
          <w:rFonts w:ascii="Arial" w:hAnsi="Arial" w:cs="Arial"/>
          <w:sz w:val="22"/>
          <w:szCs w:val="22"/>
        </w:rPr>
        <w:t>. Discuss how you prepared for this audience.</w:t>
      </w:r>
    </w:p>
    <w:p w14:paraId="4140D471" w14:textId="3B5FE42E" w:rsidR="006A042E" w:rsidRPr="006A042E" w:rsidRDefault="006A042E" w:rsidP="006A042E">
      <w:pPr>
        <w:ind w:left="432"/>
        <w:jc w:val="both"/>
        <w:rPr>
          <w:sz w:val="22"/>
          <w:szCs w:val="22"/>
        </w:rPr>
      </w:pPr>
    </w:p>
    <w:p w14:paraId="2729BBE9" w14:textId="02E0DA07" w:rsidR="006A042E" w:rsidRPr="006A042E" w:rsidRDefault="00CD0F6B" w:rsidP="6CF1D774">
      <w:pPr>
        <w:ind w:left="432"/>
        <w:jc w:val="both"/>
        <w:rPr>
          <w:sz w:val="22"/>
          <w:szCs w:val="22"/>
        </w:rPr>
      </w:pPr>
      <w:ins w:id="39" w:author="Haiwen Zhang" w:date="2022-05-02T10:24:00Z">
        <w:r>
          <w:rPr>
            <w:sz w:val="22"/>
            <w:szCs w:val="22"/>
          </w:rPr>
          <w:t xml:space="preserve">We recognize the audience of our final presentation will be our peers and the course staffs. </w:t>
        </w:r>
        <w:r w:rsidR="00B02730">
          <w:rPr>
            <w:sz w:val="22"/>
            <w:szCs w:val="22"/>
          </w:rPr>
          <w:t>For our peers, since they are not familiar with our product, we will firs</w:t>
        </w:r>
      </w:ins>
      <w:ins w:id="40" w:author="Haiwen Zhang" w:date="2022-05-02T10:25:00Z">
        <w:r w:rsidR="00B02730">
          <w:rPr>
            <w:sz w:val="22"/>
            <w:szCs w:val="22"/>
          </w:rPr>
          <w:t xml:space="preserve">t introduce our product a little bit. </w:t>
        </w:r>
        <w:r w:rsidR="00983983">
          <w:rPr>
            <w:sz w:val="22"/>
            <w:szCs w:val="22"/>
          </w:rPr>
          <w:t>W</w:t>
        </w:r>
      </w:ins>
      <w:del w:id="41" w:author="Haiwen Zhang" w:date="2022-05-02T10:25:00Z">
        <w:r w:rsidR="6CF1D774" w:rsidRPr="6CF1D774" w:rsidDel="00983983">
          <w:rPr>
            <w:sz w:val="22"/>
            <w:szCs w:val="22"/>
          </w:rPr>
          <w:delText>W</w:delText>
        </w:r>
      </w:del>
      <w:r w:rsidR="6CF1D774" w:rsidRPr="6CF1D774">
        <w:rPr>
          <w:sz w:val="22"/>
          <w:szCs w:val="22"/>
        </w:rPr>
        <w:t>e will introduce our design from three approach</w:t>
      </w:r>
      <w:ins w:id="42" w:author="Haiwen Zhang" w:date="2022-05-02T10:25:00Z">
        <w:r w:rsidR="00983983">
          <w:rPr>
            <w:sz w:val="22"/>
            <w:szCs w:val="22"/>
          </w:rPr>
          <w:t>es,</w:t>
        </w:r>
      </w:ins>
      <w:del w:id="43" w:author="Haiwen Zhang" w:date="2022-05-02T10:25:00Z">
        <w:r w:rsidR="6CF1D774" w:rsidRPr="6CF1D774" w:rsidDel="00983983">
          <w:rPr>
            <w:sz w:val="22"/>
            <w:szCs w:val="22"/>
          </w:rPr>
          <w:delText>.</w:delText>
        </w:r>
      </w:del>
      <w:r w:rsidR="6CF1D774" w:rsidRPr="6CF1D774">
        <w:rPr>
          <w:sz w:val="22"/>
          <w:szCs w:val="22"/>
        </w:rPr>
        <w:t xml:space="preserve"> </w:t>
      </w:r>
      <w:ins w:id="44" w:author="Haiwen Zhang" w:date="2022-05-02T10:25:00Z">
        <w:r w:rsidR="00983983">
          <w:rPr>
            <w:sz w:val="22"/>
            <w:szCs w:val="22"/>
          </w:rPr>
          <w:t>the c</w:t>
        </w:r>
      </w:ins>
      <w:del w:id="45" w:author="Haiwen Zhang" w:date="2022-05-02T10:25:00Z">
        <w:r w:rsidR="6CF1D774" w:rsidRPr="6CF1D774" w:rsidDel="00983983">
          <w:rPr>
            <w:sz w:val="22"/>
            <w:szCs w:val="22"/>
          </w:rPr>
          <w:delText>C</w:delText>
        </w:r>
      </w:del>
      <w:r w:rsidR="6CF1D774" w:rsidRPr="6CF1D774">
        <w:rPr>
          <w:sz w:val="22"/>
          <w:szCs w:val="22"/>
        </w:rPr>
        <w:t xml:space="preserve">hassis, </w:t>
      </w:r>
      <w:ins w:id="46" w:author="Haiwen Zhang" w:date="2022-05-02T10:25:00Z">
        <w:r w:rsidR="00983983">
          <w:rPr>
            <w:sz w:val="22"/>
            <w:szCs w:val="22"/>
          </w:rPr>
          <w:t xml:space="preserve">the </w:t>
        </w:r>
      </w:ins>
      <w:r w:rsidR="6CF1D774" w:rsidRPr="6CF1D774">
        <w:rPr>
          <w:sz w:val="22"/>
          <w:szCs w:val="22"/>
        </w:rPr>
        <w:t xml:space="preserve">gimbal, and </w:t>
      </w:r>
      <w:ins w:id="47" w:author="Haiwen Zhang" w:date="2022-05-02T10:25:00Z">
        <w:r w:rsidR="00983983">
          <w:rPr>
            <w:sz w:val="22"/>
            <w:szCs w:val="22"/>
          </w:rPr>
          <w:t xml:space="preserve">the </w:t>
        </w:r>
      </w:ins>
      <w:r w:rsidR="6CF1D774" w:rsidRPr="6CF1D774">
        <w:rPr>
          <w:sz w:val="22"/>
          <w:szCs w:val="22"/>
        </w:rPr>
        <w:t xml:space="preserve">controller. Each of the components have different </w:t>
      </w:r>
      <w:r w:rsidR="00B405D4" w:rsidRPr="6CF1D774">
        <w:rPr>
          <w:sz w:val="22"/>
          <w:szCs w:val="22"/>
        </w:rPr>
        <w:t>functionalities and</w:t>
      </w:r>
      <w:r w:rsidR="6CF1D774" w:rsidRPr="6CF1D774">
        <w:rPr>
          <w:sz w:val="22"/>
          <w:szCs w:val="22"/>
        </w:rPr>
        <w:t xml:space="preserve"> need</w:t>
      </w:r>
      <w:del w:id="48" w:author="Haiwen Zhang" w:date="2022-05-02T10:25:00Z">
        <w:r w:rsidR="6CF1D774" w:rsidRPr="6CF1D774" w:rsidDel="004C42F7">
          <w:rPr>
            <w:sz w:val="22"/>
            <w:szCs w:val="22"/>
          </w:rPr>
          <w:delText>ed</w:delText>
        </w:r>
      </w:del>
      <w:r w:rsidR="6CF1D774" w:rsidRPr="6CF1D774">
        <w:rPr>
          <w:sz w:val="22"/>
          <w:szCs w:val="22"/>
        </w:rPr>
        <w:t xml:space="preserve"> to be implement</w:t>
      </w:r>
      <w:ins w:id="49" w:author="Haiwen Zhang" w:date="2022-05-02T10:26:00Z">
        <w:r w:rsidR="004C42F7">
          <w:rPr>
            <w:sz w:val="22"/>
            <w:szCs w:val="22"/>
          </w:rPr>
          <w:t>ed</w:t>
        </w:r>
      </w:ins>
      <w:r w:rsidR="6CF1D774" w:rsidRPr="6CF1D774">
        <w:rPr>
          <w:sz w:val="22"/>
          <w:szCs w:val="22"/>
        </w:rPr>
        <w:t xml:space="preserve"> by several modules. We will try to explain everything in lowest level possible. For enhanced understanding, core algorithm</w:t>
      </w:r>
      <w:ins w:id="50" w:author="Haiwen Zhang" w:date="2022-05-02T10:26:00Z">
        <w:r w:rsidR="004C42F7">
          <w:rPr>
            <w:sz w:val="22"/>
            <w:szCs w:val="22"/>
          </w:rPr>
          <w:t>s</w:t>
        </w:r>
      </w:ins>
      <w:r w:rsidR="6CF1D774" w:rsidRPr="6CF1D774">
        <w:rPr>
          <w:sz w:val="22"/>
          <w:szCs w:val="22"/>
        </w:rPr>
        <w:t xml:space="preserve"> and coding would be introduced in detail. Many of the module that we are using from other opensource software would be mentioned by reference. </w:t>
      </w:r>
      <w:ins w:id="51" w:author="Haiwen Zhang" w:date="2022-05-02T10:26:00Z">
        <w:r w:rsidR="0046600C">
          <w:rPr>
            <w:sz w:val="22"/>
            <w:szCs w:val="22"/>
          </w:rPr>
          <w:t xml:space="preserve">The three </w:t>
        </w:r>
      </w:ins>
      <w:del w:id="52" w:author="Haiwen Zhang" w:date="2022-05-02T10:26:00Z">
        <w:r w:rsidR="6CF1D774" w:rsidRPr="6CF1D774" w:rsidDel="0046600C">
          <w:rPr>
            <w:sz w:val="22"/>
            <w:szCs w:val="22"/>
          </w:rPr>
          <w:delText xml:space="preserve">3 </w:delText>
        </w:r>
      </w:del>
      <w:r w:rsidR="6CF1D774" w:rsidRPr="6CF1D774">
        <w:rPr>
          <w:sz w:val="22"/>
          <w:szCs w:val="22"/>
        </w:rPr>
        <w:t xml:space="preserve">of us would be introducing each of three parts of the design. </w:t>
      </w:r>
      <w:del w:id="53" w:author="Haiwen Zhang" w:date="2022-05-02T10:26:00Z">
        <w:r w:rsidR="6CF1D774" w:rsidRPr="6CF1D774" w:rsidDel="00F83A4E">
          <w:rPr>
            <w:sz w:val="22"/>
            <w:szCs w:val="22"/>
          </w:rPr>
          <w:delText>Last person would be responsible for the introduction and the wrapping of the speech.</w:delText>
        </w:r>
      </w:del>
      <w:ins w:id="54" w:author="Haiwen Zhang" w:date="2022-05-02T10:26:00Z">
        <w:r w:rsidR="00F83A4E">
          <w:rPr>
            <w:sz w:val="22"/>
            <w:szCs w:val="22"/>
          </w:rPr>
          <w:t xml:space="preserve">The course staff </w:t>
        </w:r>
      </w:ins>
      <w:ins w:id="55" w:author="Haiwen Zhang" w:date="2022-05-02T10:27:00Z">
        <w:r w:rsidR="00F83A4E">
          <w:rPr>
            <w:sz w:val="22"/>
            <w:szCs w:val="22"/>
          </w:rPr>
          <w:t xml:space="preserve">would want to hear more about the </w:t>
        </w:r>
        <w:r w:rsidR="00756550">
          <w:rPr>
            <w:sz w:val="22"/>
            <w:szCs w:val="22"/>
          </w:rPr>
          <w:t xml:space="preserve">difficulties since they already have a fair amount of knowledge on our product. We will </w:t>
        </w:r>
        <w:r w:rsidR="000768EE">
          <w:rPr>
            <w:sz w:val="22"/>
            <w:szCs w:val="22"/>
          </w:rPr>
          <w:t>talk</w:t>
        </w:r>
      </w:ins>
      <w:ins w:id="56" w:author="Haiwen Zhang" w:date="2022-05-02T10:28:00Z">
        <w:r w:rsidR="000768EE">
          <w:rPr>
            <w:sz w:val="22"/>
            <w:szCs w:val="22"/>
          </w:rPr>
          <w:t xml:space="preserve"> about several difficulties we faced during this project. </w:t>
        </w:r>
      </w:ins>
      <w:ins w:id="57" w:author="Haiwen Zhang" w:date="2022-05-02T10:23:00Z">
        <w:r w:rsidR="009D4288">
          <w:rPr>
            <w:sz w:val="22"/>
            <w:szCs w:val="22"/>
          </w:rPr>
          <w:t xml:space="preserve"> </w:t>
        </w:r>
      </w:ins>
    </w:p>
    <w:p w14:paraId="2E136E31" w14:textId="22C18042" w:rsidR="006C2E8A" w:rsidRDefault="006C2E8A" w:rsidP="006C2E8A">
      <w:pPr>
        <w:rPr>
          <w:iCs/>
          <w:color w:val="FF0000"/>
          <w:sz w:val="22"/>
          <w:szCs w:val="22"/>
        </w:rPr>
      </w:pPr>
      <w:r>
        <w:rPr>
          <w:iCs/>
          <w:color w:val="FF0000"/>
          <w:sz w:val="22"/>
          <w:szCs w:val="22"/>
        </w:rPr>
        <w:br w:type="page"/>
      </w:r>
    </w:p>
    <w:p w14:paraId="3A771176" w14:textId="77777777" w:rsidR="006C2E8A" w:rsidRDefault="006C2E8A" w:rsidP="006C2E8A">
      <w:pPr>
        <w:pStyle w:val="Heading2"/>
        <w:jc w:val="center"/>
        <w:rPr>
          <w:rFonts w:ascii="Arial" w:hAnsi="Arial"/>
          <w:b/>
          <w:bCs/>
          <w:color w:val="0000FF"/>
          <w:sz w:val="32"/>
        </w:rPr>
      </w:pPr>
      <w:r>
        <w:rPr>
          <w:rFonts w:ascii="Arial" w:hAnsi="Arial"/>
          <w:b/>
          <w:bCs/>
          <w:color w:val="0000FF"/>
          <w:sz w:val="32"/>
        </w:rPr>
        <w:t xml:space="preserve">Purdue ECE Senior Design Semester Report </w:t>
      </w:r>
    </w:p>
    <w:p w14:paraId="04E5B689" w14:textId="6B8841B3" w:rsidR="006C2E8A" w:rsidRDefault="006C2E8A" w:rsidP="006C2E8A">
      <w:pPr>
        <w:pStyle w:val="Heading2"/>
        <w:jc w:val="center"/>
        <w:rPr>
          <w:rFonts w:ascii="Arial" w:hAnsi="Arial"/>
          <w:color w:val="0000FF"/>
          <w:sz w:val="32"/>
        </w:rPr>
      </w:pPr>
      <w:r>
        <w:rPr>
          <w:rFonts w:ascii="Arial" w:hAnsi="Arial"/>
          <w:b/>
          <w:bCs/>
          <w:color w:val="0000FF"/>
          <w:sz w:val="32"/>
        </w:rPr>
        <w:t xml:space="preserve">(Individual </w:t>
      </w:r>
      <w:r w:rsidR="002116CD">
        <w:rPr>
          <w:rFonts w:ascii="Arial" w:hAnsi="Arial"/>
          <w:b/>
          <w:bCs/>
          <w:color w:val="0000FF"/>
          <w:sz w:val="32"/>
        </w:rPr>
        <w:t>Reflections Section</w:t>
      </w:r>
      <w:r>
        <w:rPr>
          <w:rFonts w:ascii="Arial" w:hAnsi="Arial"/>
          <w:b/>
          <w:bCs/>
          <w:color w:val="0000FF"/>
          <w:sz w:val="32"/>
        </w:rPr>
        <w:t>)</w:t>
      </w:r>
    </w:p>
    <w:p w14:paraId="7B985100"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9"/>
        <w:gridCol w:w="6361"/>
      </w:tblGrid>
      <w:tr w:rsidR="006C2E8A" w14:paraId="5E02BB86" w14:textId="77777777" w:rsidTr="005A1603">
        <w:tc>
          <w:tcPr>
            <w:tcW w:w="3078" w:type="dxa"/>
            <w:tcBorders>
              <w:top w:val="single" w:sz="12" w:space="0" w:color="auto"/>
              <w:left w:val="single" w:sz="12" w:space="0" w:color="auto"/>
              <w:right w:val="single" w:sz="12" w:space="0" w:color="auto"/>
            </w:tcBorders>
            <w:shd w:val="clear" w:color="auto" w:fill="FFFF99"/>
          </w:tcPr>
          <w:p w14:paraId="1D6865C9" w14:textId="77777777" w:rsidR="006C2E8A" w:rsidRPr="009F2DA3" w:rsidRDefault="006C2E8A" w:rsidP="005A1603">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915A25E" w14:textId="37E9063D" w:rsidR="006C2E8A" w:rsidRPr="009F2DA3" w:rsidRDefault="006C2E8A" w:rsidP="005A1603">
            <w:pPr>
              <w:rPr>
                <w:sz w:val="22"/>
                <w:szCs w:val="22"/>
              </w:rPr>
            </w:pPr>
            <w:r w:rsidRPr="009F2DA3">
              <w:rPr>
                <w:sz w:val="22"/>
                <w:szCs w:val="22"/>
              </w:rPr>
              <w:t xml:space="preserve">ECE </w:t>
            </w:r>
            <w:proofErr w:type="gramStart"/>
            <w:r w:rsidRPr="009F2DA3">
              <w:rPr>
                <w:sz w:val="22"/>
                <w:szCs w:val="22"/>
              </w:rPr>
              <w:t>477</w:t>
            </w:r>
            <w:r w:rsidR="009E43C6">
              <w:rPr>
                <w:sz w:val="22"/>
                <w:szCs w:val="22"/>
              </w:rPr>
              <w:t>00</w:t>
            </w:r>
            <w:r w:rsidRPr="009F2DA3">
              <w:rPr>
                <w:sz w:val="22"/>
                <w:szCs w:val="22"/>
              </w:rPr>
              <w:t xml:space="preserve">  </w:t>
            </w:r>
            <w:r w:rsidRPr="009F2DA3">
              <w:rPr>
                <w:i/>
                <w:iCs/>
                <w:sz w:val="22"/>
                <w:szCs w:val="22"/>
              </w:rPr>
              <w:t>Digital</w:t>
            </w:r>
            <w:proofErr w:type="gramEnd"/>
            <w:r w:rsidRPr="009F2DA3">
              <w:rPr>
                <w:i/>
                <w:iCs/>
                <w:sz w:val="22"/>
                <w:szCs w:val="22"/>
              </w:rPr>
              <w:t xml:space="preserve"> Systems Senior Design Project</w:t>
            </w:r>
          </w:p>
        </w:tc>
      </w:tr>
      <w:tr w:rsidR="006C2E8A" w14:paraId="35075E69" w14:textId="77777777" w:rsidTr="005A1603">
        <w:tc>
          <w:tcPr>
            <w:tcW w:w="3078" w:type="dxa"/>
            <w:tcBorders>
              <w:left w:val="single" w:sz="12" w:space="0" w:color="auto"/>
              <w:right w:val="single" w:sz="12" w:space="0" w:color="auto"/>
            </w:tcBorders>
            <w:shd w:val="clear" w:color="auto" w:fill="FFFF99"/>
          </w:tcPr>
          <w:p w14:paraId="29E0F98B" w14:textId="77777777" w:rsidR="006C2E8A" w:rsidRPr="009F2DA3" w:rsidRDefault="006C2E8A" w:rsidP="005A1603">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36D2189F" w14:textId="2441EBEB" w:rsidR="006C2E8A" w:rsidRPr="005129B6" w:rsidRDefault="00C54171" w:rsidP="005A1603">
            <w:pPr>
              <w:rPr>
                <w:color w:val="FF0000"/>
                <w:sz w:val="22"/>
                <w:szCs w:val="22"/>
              </w:rPr>
            </w:pPr>
            <w:r>
              <w:rPr>
                <w:color w:val="FF0000"/>
                <w:sz w:val="22"/>
                <w:szCs w:val="22"/>
              </w:rPr>
              <w:t>Spring</w:t>
            </w:r>
            <w:r w:rsidR="004641BD">
              <w:rPr>
                <w:color w:val="FF0000"/>
                <w:sz w:val="22"/>
                <w:szCs w:val="22"/>
              </w:rPr>
              <w:t xml:space="preserve"> 202</w:t>
            </w:r>
            <w:r>
              <w:rPr>
                <w:color w:val="FF0000"/>
                <w:sz w:val="22"/>
                <w:szCs w:val="22"/>
              </w:rPr>
              <w:t>2</w:t>
            </w:r>
          </w:p>
        </w:tc>
      </w:tr>
      <w:tr w:rsidR="006C2E8A" w14:paraId="60027437" w14:textId="77777777" w:rsidTr="005A1603">
        <w:tc>
          <w:tcPr>
            <w:tcW w:w="3078" w:type="dxa"/>
            <w:tcBorders>
              <w:left w:val="single" w:sz="12" w:space="0" w:color="auto"/>
              <w:right w:val="single" w:sz="12" w:space="0" w:color="auto"/>
            </w:tcBorders>
            <w:shd w:val="clear" w:color="auto" w:fill="FFFF99"/>
          </w:tcPr>
          <w:p w14:paraId="76BDA308" w14:textId="77777777" w:rsidR="006C2E8A" w:rsidRPr="009F2DA3" w:rsidRDefault="006C2E8A" w:rsidP="005A1603">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64244F48" w14:textId="2C9D77CA" w:rsidR="006C2E8A" w:rsidRPr="009F2DA3" w:rsidRDefault="004641BD" w:rsidP="005A1603">
            <w:pPr>
              <w:rPr>
                <w:sz w:val="22"/>
                <w:szCs w:val="22"/>
              </w:rPr>
            </w:pPr>
            <w:r>
              <w:rPr>
                <w:sz w:val="22"/>
                <w:szCs w:val="22"/>
              </w:rPr>
              <w:t>Phil Walter</w:t>
            </w:r>
          </w:p>
        </w:tc>
      </w:tr>
      <w:tr w:rsidR="006C2E8A" w14:paraId="389F55A9" w14:textId="77777777" w:rsidTr="005A1603">
        <w:tc>
          <w:tcPr>
            <w:tcW w:w="3078" w:type="dxa"/>
            <w:tcBorders>
              <w:left w:val="single" w:sz="12" w:space="0" w:color="auto"/>
              <w:right w:val="single" w:sz="12" w:space="0" w:color="auto"/>
            </w:tcBorders>
            <w:shd w:val="clear" w:color="auto" w:fill="FFFF99"/>
          </w:tcPr>
          <w:p w14:paraId="593153DF" w14:textId="77777777" w:rsidR="006C2E8A" w:rsidRPr="009F2DA3" w:rsidRDefault="006C2E8A" w:rsidP="005A1603">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546B6F72" w14:textId="7B120487" w:rsidR="006C2E8A" w:rsidRPr="009F2DA3" w:rsidRDefault="00992C80" w:rsidP="005A1603">
            <w:pPr>
              <w:tabs>
                <w:tab w:val="left" w:pos="4035"/>
              </w:tabs>
              <w:rPr>
                <w:sz w:val="22"/>
                <w:szCs w:val="22"/>
              </w:rPr>
            </w:pPr>
            <w:r>
              <w:rPr>
                <w:sz w:val="22"/>
                <w:szCs w:val="22"/>
              </w:rPr>
              <w:t>8</w:t>
            </w:r>
            <w:r w:rsidR="006C2E8A">
              <w:rPr>
                <w:sz w:val="22"/>
                <w:szCs w:val="22"/>
              </w:rPr>
              <w:tab/>
            </w:r>
          </w:p>
        </w:tc>
      </w:tr>
      <w:tr w:rsidR="006C2E8A" w14:paraId="5AD47363" w14:textId="77777777" w:rsidTr="005A1603">
        <w:tc>
          <w:tcPr>
            <w:tcW w:w="3078" w:type="dxa"/>
            <w:tcBorders>
              <w:left w:val="single" w:sz="12" w:space="0" w:color="auto"/>
              <w:bottom w:val="single" w:sz="12" w:space="0" w:color="auto"/>
              <w:right w:val="single" w:sz="12" w:space="0" w:color="auto"/>
            </w:tcBorders>
            <w:shd w:val="clear" w:color="auto" w:fill="FFFF99"/>
          </w:tcPr>
          <w:p w14:paraId="53A607CA" w14:textId="77777777" w:rsidR="006C2E8A" w:rsidRPr="009F2DA3" w:rsidRDefault="006C2E8A" w:rsidP="005A160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2385B098" w14:textId="30B04E14" w:rsidR="006C2E8A" w:rsidRPr="009F2DA3" w:rsidRDefault="00992C80" w:rsidP="005A1603">
            <w:pPr>
              <w:rPr>
                <w:sz w:val="22"/>
                <w:szCs w:val="22"/>
              </w:rPr>
            </w:pPr>
            <w:r>
              <w:rPr>
                <w:sz w:val="22"/>
                <w:szCs w:val="22"/>
              </w:rPr>
              <w:t>Gimbal Vehicle</w:t>
            </w:r>
          </w:p>
        </w:tc>
      </w:tr>
    </w:tbl>
    <w:p w14:paraId="235B7156" w14:textId="77777777" w:rsidR="006C2E8A" w:rsidRDefault="006C2E8A" w:rsidP="006C2E8A">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4"/>
        <w:gridCol w:w="1074"/>
        <w:gridCol w:w="2628"/>
        <w:gridCol w:w="2054"/>
      </w:tblGrid>
      <w:tr w:rsidR="006C2E8A" w14:paraId="56F8B899" w14:textId="77777777" w:rsidTr="005A1603">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0617B7F4" w14:textId="33E16D09" w:rsidR="006C2E8A" w:rsidRPr="009F2DA3" w:rsidRDefault="006C2E8A" w:rsidP="005A1603">
            <w:pPr>
              <w:pStyle w:val="Heading5"/>
              <w:rPr>
                <w:sz w:val="22"/>
                <w:szCs w:val="22"/>
              </w:rPr>
            </w:pPr>
            <w:r w:rsidRPr="009F2DA3">
              <w:rPr>
                <w:sz w:val="22"/>
                <w:szCs w:val="22"/>
              </w:rPr>
              <w:t>Senior D</w:t>
            </w:r>
            <w:r w:rsidR="002116CD">
              <w:rPr>
                <w:sz w:val="22"/>
                <w:szCs w:val="22"/>
              </w:rPr>
              <w:t>esign Student Completing This Section</w:t>
            </w:r>
          </w:p>
        </w:tc>
      </w:tr>
      <w:tr w:rsidR="006C2E8A" w14:paraId="77A50EC9" w14:textId="77777777" w:rsidTr="005A1603">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1ECE9ED3" w14:textId="77777777" w:rsidR="006C2E8A" w:rsidRPr="009F2DA3" w:rsidRDefault="006C2E8A" w:rsidP="005A160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77AFC4F0" w14:textId="77777777" w:rsidR="006C2E8A" w:rsidRPr="009F2DA3" w:rsidRDefault="006C2E8A" w:rsidP="005A1603">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D23258C" w14:textId="77777777" w:rsidR="006C2E8A" w:rsidRPr="009F2DA3" w:rsidRDefault="006C2E8A" w:rsidP="005A1603">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864372A" w14:textId="77777777" w:rsidR="006C2E8A" w:rsidRPr="009F2DA3" w:rsidRDefault="006C2E8A" w:rsidP="005A1603">
            <w:pPr>
              <w:jc w:val="center"/>
              <w:rPr>
                <w:b/>
                <w:bCs/>
                <w:sz w:val="22"/>
                <w:szCs w:val="22"/>
              </w:rPr>
            </w:pPr>
            <w:r w:rsidRPr="009F2DA3">
              <w:rPr>
                <w:b/>
                <w:bCs/>
                <w:sz w:val="22"/>
                <w:szCs w:val="22"/>
              </w:rPr>
              <w:t>Expected Graduation Date</w:t>
            </w:r>
          </w:p>
        </w:tc>
      </w:tr>
      <w:tr w:rsidR="006C2E8A" w14:paraId="3DD0F8F7" w14:textId="77777777" w:rsidTr="002116CD">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12352EA2" w14:textId="4347610C" w:rsidR="006C2E8A" w:rsidRPr="009F2DA3" w:rsidRDefault="00635D82" w:rsidP="005A1603">
            <w:pPr>
              <w:rPr>
                <w:sz w:val="22"/>
                <w:szCs w:val="22"/>
              </w:rPr>
            </w:pPr>
            <w:r>
              <w:rPr>
                <w:sz w:val="22"/>
                <w:szCs w:val="22"/>
              </w:rPr>
              <w:t>Haiwen Zhang</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1D4AA8D6" w14:textId="6BA7C57F" w:rsidR="006C2E8A" w:rsidRPr="009F2DA3" w:rsidRDefault="00635D82" w:rsidP="005A1603">
            <w:pPr>
              <w:rPr>
                <w:sz w:val="22"/>
                <w:szCs w:val="22"/>
              </w:rPr>
            </w:pPr>
            <w:proofErr w:type="spellStart"/>
            <w:r>
              <w:rPr>
                <w:sz w:val="22"/>
                <w:szCs w:val="22"/>
              </w:rPr>
              <w:t>CompE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3BE51F" w14:textId="233CAD40" w:rsidR="006C2E8A" w:rsidRPr="009F2DA3" w:rsidRDefault="005126FC" w:rsidP="005A1603">
            <w:pPr>
              <w:rPr>
                <w:sz w:val="22"/>
                <w:szCs w:val="22"/>
              </w:rPr>
            </w:pPr>
            <w:r>
              <w:rPr>
                <w:sz w:val="22"/>
                <w:szCs w:val="22"/>
              </w:rPr>
              <w:t>Software</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18D1A5C3" w14:textId="458E1DCD" w:rsidR="006C2E8A" w:rsidRPr="009F2DA3" w:rsidRDefault="009D41E7" w:rsidP="005A1603">
            <w:pPr>
              <w:jc w:val="center"/>
              <w:rPr>
                <w:sz w:val="22"/>
                <w:szCs w:val="22"/>
              </w:rPr>
            </w:pPr>
            <w:r>
              <w:rPr>
                <w:sz w:val="22"/>
                <w:szCs w:val="22"/>
              </w:rPr>
              <w:t>5/11/2022</w:t>
            </w:r>
          </w:p>
        </w:tc>
      </w:tr>
    </w:tbl>
    <w:p w14:paraId="14EBEE61" w14:textId="77777777" w:rsidR="006C2E8A" w:rsidRDefault="006C2E8A" w:rsidP="006C2E8A">
      <w:pPr>
        <w:jc w:val="both"/>
        <w:rPr>
          <w:iCs/>
          <w:color w:val="FF0000"/>
          <w:sz w:val="22"/>
          <w:szCs w:val="22"/>
        </w:rPr>
      </w:pPr>
    </w:p>
    <w:p w14:paraId="3A24C020" w14:textId="77777777" w:rsidR="006C2E8A" w:rsidRPr="009F2DA3" w:rsidRDefault="006C2E8A" w:rsidP="006C2E8A">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2EEB7101" w14:textId="77777777" w:rsidR="006C2E8A" w:rsidRDefault="006C2E8A" w:rsidP="006C2E8A">
      <w:pPr>
        <w:jc w:val="both"/>
        <w:rPr>
          <w:sz w:val="24"/>
        </w:rPr>
      </w:pPr>
    </w:p>
    <w:p w14:paraId="195B03FD" w14:textId="77777777" w:rsidR="006C2E8A" w:rsidRPr="006C2E8A" w:rsidRDefault="006C2E8A" w:rsidP="006C2E8A">
      <w:pPr>
        <w:pStyle w:val="ListParagraph"/>
        <w:numPr>
          <w:ilvl w:val="0"/>
          <w:numId w:val="3"/>
        </w:numPr>
        <w:rPr>
          <w:sz w:val="22"/>
          <w:szCs w:val="22"/>
        </w:rPr>
      </w:pPr>
      <w:r w:rsidRPr="006C2E8A">
        <w:rPr>
          <w:sz w:val="22"/>
          <w:szCs w:val="22"/>
        </w:rPr>
        <w:t>Describe your personal contributions to the project.</w:t>
      </w:r>
    </w:p>
    <w:p w14:paraId="53B4C578" w14:textId="77777777" w:rsidR="006C2E8A" w:rsidRPr="00011E25" w:rsidRDefault="006C2E8A" w:rsidP="006C2E8A">
      <w:pPr>
        <w:jc w:val="both"/>
        <w:rPr>
          <w:sz w:val="22"/>
          <w:szCs w:val="22"/>
        </w:rPr>
      </w:pPr>
    </w:p>
    <w:p w14:paraId="59086E26" w14:textId="2A7C9DE2" w:rsidR="006C2E8A" w:rsidRPr="00CB66FB" w:rsidRDefault="00EB6C2A" w:rsidP="006C2E8A">
      <w:pPr>
        <w:pStyle w:val="Heading2"/>
        <w:ind w:left="432"/>
        <w:jc w:val="both"/>
        <w:rPr>
          <w:rFonts w:ascii="Arial" w:hAnsi="Arial"/>
          <w:iCs/>
          <w:sz w:val="22"/>
          <w:szCs w:val="22"/>
        </w:rPr>
      </w:pPr>
      <w:r w:rsidRPr="00CB66FB">
        <w:rPr>
          <w:rFonts w:ascii="Arial" w:hAnsi="Arial"/>
          <w:iCs/>
          <w:sz w:val="22"/>
          <w:szCs w:val="22"/>
        </w:rPr>
        <w:t xml:space="preserve">For </w:t>
      </w:r>
      <w:r w:rsidR="0095586B" w:rsidRPr="00CB66FB">
        <w:rPr>
          <w:rFonts w:ascii="Arial" w:hAnsi="Arial"/>
          <w:iCs/>
          <w:sz w:val="22"/>
          <w:szCs w:val="22"/>
        </w:rPr>
        <w:t xml:space="preserve">our project, I mainly worked on the gimbal part. There are two modes of the gimbal. One is the manual control mode, and the other one is the self-stabilizing mode. For the manual control mode, I wrote a </w:t>
      </w:r>
      <w:r w:rsidR="00E47A7B" w:rsidRPr="00CB66FB">
        <w:rPr>
          <w:rFonts w:ascii="Arial" w:hAnsi="Arial"/>
          <w:iCs/>
          <w:sz w:val="22"/>
          <w:szCs w:val="22"/>
        </w:rPr>
        <w:t>couple of functions that take the reading</w:t>
      </w:r>
      <w:r w:rsidR="000432F4">
        <w:rPr>
          <w:rFonts w:ascii="Arial" w:hAnsi="Arial"/>
          <w:iCs/>
          <w:sz w:val="22"/>
          <w:szCs w:val="22"/>
        </w:rPr>
        <w:t>s</w:t>
      </w:r>
      <w:r w:rsidR="00E47A7B" w:rsidRPr="00CB66FB">
        <w:rPr>
          <w:rFonts w:ascii="Arial" w:hAnsi="Arial"/>
          <w:iCs/>
          <w:sz w:val="22"/>
          <w:szCs w:val="22"/>
        </w:rPr>
        <w:t xml:space="preserve"> from </w:t>
      </w:r>
      <w:r w:rsidR="000432F4">
        <w:rPr>
          <w:rFonts w:ascii="Arial" w:hAnsi="Arial"/>
          <w:iCs/>
          <w:sz w:val="22"/>
          <w:szCs w:val="22"/>
        </w:rPr>
        <w:t xml:space="preserve">the </w:t>
      </w:r>
      <w:r w:rsidR="00E47A7B" w:rsidRPr="00CB66FB">
        <w:rPr>
          <w:rFonts w:ascii="Arial" w:hAnsi="Arial"/>
          <w:iCs/>
          <w:sz w:val="22"/>
          <w:szCs w:val="22"/>
        </w:rPr>
        <w:t xml:space="preserve">joysticks as </w:t>
      </w:r>
      <w:r w:rsidR="00755416" w:rsidRPr="00CB66FB">
        <w:rPr>
          <w:rFonts w:ascii="Arial" w:hAnsi="Arial"/>
          <w:iCs/>
          <w:sz w:val="22"/>
          <w:szCs w:val="22"/>
        </w:rPr>
        <w:t>input and</w:t>
      </w:r>
      <w:r w:rsidR="00E47A7B" w:rsidRPr="00CB66FB">
        <w:rPr>
          <w:rFonts w:ascii="Arial" w:hAnsi="Arial"/>
          <w:iCs/>
          <w:sz w:val="22"/>
          <w:szCs w:val="22"/>
        </w:rPr>
        <w:t xml:space="preserve"> </w:t>
      </w:r>
      <w:r w:rsidR="00755416" w:rsidRPr="00CB66FB">
        <w:rPr>
          <w:rFonts w:ascii="Arial" w:hAnsi="Arial"/>
          <w:iCs/>
          <w:sz w:val="22"/>
          <w:szCs w:val="22"/>
        </w:rPr>
        <w:t>control the servo</w:t>
      </w:r>
      <w:r w:rsidR="00065FD6" w:rsidRPr="00CB66FB">
        <w:rPr>
          <w:rFonts w:ascii="Arial" w:hAnsi="Arial"/>
          <w:iCs/>
          <w:sz w:val="22"/>
          <w:szCs w:val="22"/>
        </w:rPr>
        <w:t>s</w:t>
      </w:r>
      <w:r w:rsidR="00755416" w:rsidRPr="00CB66FB">
        <w:rPr>
          <w:rFonts w:ascii="Arial" w:hAnsi="Arial"/>
          <w:iCs/>
          <w:sz w:val="22"/>
          <w:szCs w:val="22"/>
        </w:rPr>
        <w:t xml:space="preserve"> so that the gimbal is rotated to the desired position. For the self-stabilizing mode, I </w:t>
      </w:r>
      <w:r w:rsidR="005713AA" w:rsidRPr="00CB66FB">
        <w:rPr>
          <w:rFonts w:ascii="Arial" w:hAnsi="Arial"/>
          <w:iCs/>
          <w:sz w:val="22"/>
          <w:szCs w:val="22"/>
        </w:rPr>
        <w:t>implemented some open-sourced program</w:t>
      </w:r>
      <w:r w:rsidR="00065FD6" w:rsidRPr="00CB66FB">
        <w:rPr>
          <w:rFonts w:ascii="Arial" w:hAnsi="Arial"/>
          <w:iCs/>
          <w:sz w:val="22"/>
          <w:szCs w:val="22"/>
        </w:rPr>
        <w:t xml:space="preserve">s found on </w:t>
      </w:r>
      <w:r w:rsidR="006219D9" w:rsidRPr="00CB66FB">
        <w:rPr>
          <w:rFonts w:ascii="Arial" w:hAnsi="Arial"/>
          <w:iCs/>
          <w:sz w:val="22"/>
          <w:szCs w:val="22"/>
        </w:rPr>
        <w:t>GitHub</w:t>
      </w:r>
      <w:r w:rsidR="005713AA" w:rsidRPr="00CB66FB">
        <w:rPr>
          <w:rFonts w:ascii="Arial" w:hAnsi="Arial"/>
          <w:iCs/>
          <w:sz w:val="22"/>
          <w:szCs w:val="22"/>
        </w:rPr>
        <w:t xml:space="preserve"> </w:t>
      </w:r>
      <w:r w:rsidR="003869CB" w:rsidRPr="00CB66FB">
        <w:rPr>
          <w:rFonts w:ascii="Arial" w:hAnsi="Arial"/>
          <w:iCs/>
          <w:sz w:val="22"/>
          <w:szCs w:val="22"/>
        </w:rPr>
        <w:t>that take the IMU</w:t>
      </w:r>
      <w:r w:rsidR="00067857">
        <w:rPr>
          <w:rFonts w:ascii="Arial" w:hAnsi="Arial"/>
          <w:iCs/>
          <w:sz w:val="22"/>
          <w:szCs w:val="22"/>
        </w:rPr>
        <w:t xml:space="preserve">’s </w:t>
      </w:r>
      <w:r w:rsidR="003869CB" w:rsidRPr="00CB66FB">
        <w:rPr>
          <w:rFonts w:ascii="Arial" w:hAnsi="Arial"/>
          <w:iCs/>
          <w:sz w:val="22"/>
          <w:szCs w:val="22"/>
        </w:rPr>
        <w:t>accelerometer and gyroscope readings</w:t>
      </w:r>
      <w:r w:rsidR="00065FD6" w:rsidRPr="00CB66FB">
        <w:rPr>
          <w:rFonts w:ascii="Arial" w:hAnsi="Arial"/>
          <w:iCs/>
          <w:sz w:val="22"/>
          <w:szCs w:val="22"/>
        </w:rPr>
        <w:t xml:space="preserve">, do some </w:t>
      </w:r>
      <w:r w:rsidR="00315E5A" w:rsidRPr="00CB66FB">
        <w:rPr>
          <w:rFonts w:ascii="Arial" w:hAnsi="Arial"/>
          <w:iCs/>
          <w:sz w:val="22"/>
          <w:szCs w:val="22"/>
        </w:rPr>
        <w:t>calculations</w:t>
      </w:r>
      <w:r w:rsidR="00065FD6" w:rsidRPr="00CB66FB">
        <w:rPr>
          <w:rFonts w:ascii="Arial" w:hAnsi="Arial"/>
          <w:iCs/>
          <w:sz w:val="22"/>
          <w:szCs w:val="22"/>
        </w:rPr>
        <w:t>, and then</w:t>
      </w:r>
      <w:r w:rsidR="00315E5A" w:rsidRPr="00CB66FB">
        <w:rPr>
          <w:rFonts w:ascii="Arial" w:hAnsi="Arial"/>
          <w:iCs/>
          <w:sz w:val="22"/>
          <w:szCs w:val="22"/>
        </w:rPr>
        <w:t xml:space="preserve"> return the </w:t>
      </w:r>
      <w:r w:rsidR="00065FD6" w:rsidRPr="00CB66FB">
        <w:rPr>
          <w:rFonts w:ascii="Arial" w:hAnsi="Arial"/>
          <w:iCs/>
          <w:sz w:val="22"/>
          <w:szCs w:val="22"/>
        </w:rPr>
        <w:t xml:space="preserve">tilt angles of the IMU </w:t>
      </w:r>
      <w:r w:rsidR="00067857">
        <w:rPr>
          <w:rFonts w:ascii="Arial" w:hAnsi="Arial"/>
          <w:iCs/>
          <w:sz w:val="22"/>
          <w:szCs w:val="22"/>
        </w:rPr>
        <w:t>that</w:t>
      </w:r>
      <w:r w:rsidR="00065FD6" w:rsidRPr="00CB66FB">
        <w:rPr>
          <w:rFonts w:ascii="Arial" w:hAnsi="Arial"/>
          <w:iCs/>
          <w:sz w:val="22"/>
          <w:szCs w:val="22"/>
        </w:rPr>
        <w:t xml:space="preserve"> implemented on the vehicle. Then, </w:t>
      </w:r>
      <w:r w:rsidR="006219D9" w:rsidRPr="00CB66FB">
        <w:rPr>
          <w:rFonts w:ascii="Arial" w:hAnsi="Arial"/>
          <w:iCs/>
          <w:sz w:val="22"/>
          <w:szCs w:val="22"/>
        </w:rPr>
        <w:t>the til</w:t>
      </w:r>
      <w:r w:rsidR="00067857">
        <w:rPr>
          <w:rFonts w:ascii="Arial" w:hAnsi="Arial"/>
          <w:iCs/>
          <w:sz w:val="22"/>
          <w:szCs w:val="22"/>
        </w:rPr>
        <w:t>t-</w:t>
      </w:r>
      <w:r w:rsidR="006219D9" w:rsidRPr="00CB66FB">
        <w:rPr>
          <w:rFonts w:ascii="Arial" w:hAnsi="Arial"/>
          <w:iCs/>
          <w:sz w:val="22"/>
          <w:szCs w:val="22"/>
        </w:rPr>
        <w:t xml:space="preserve">angle data are passed to the functions </w:t>
      </w:r>
      <w:r w:rsidR="00067857">
        <w:rPr>
          <w:rFonts w:ascii="Arial" w:hAnsi="Arial"/>
          <w:iCs/>
          <w:sz w:val="22"/>
          <w:szCs w:val="22"/>
        </w:rPr>
        <w:t xml:space="preserve">I wrote </w:t>
      </w:r>
      <w:r w:rsidR="006219D9" w:rsidRPr="00CB66FB">
        <w:rPr>
          <w:rFonts w:ascii="Arial" w:hAnsi="Arial"/>
          <w:iCs/>
          <w:sz w:val="22"/>
          <w:szCs w:val="22"/>
        </w:rPr>
        <w:t xml:space="preserve">for driving the servos. I also worked with Zeren on </w:t>
      </w:r>
      <w:r w:rsidR="00EE39CF" w:rsidRPr="00CB66FB">
        <w:rPr>
          <w:rFonts w:ascii="Arial" w:hAnsi="Arial"/>
          <w:iCs/>
          <w:sz w:val="22"/>
          <w:szCs w:val="22"/>
        </w:rPr>
        <w:t>displaying rpm/IMU data on the OLED screen. We found</w:t>
      </w:r>
      <w:r w:rsidR="00656A8E" w:rsidRPr="00CB66FB">
        <w:rPr>
          <w:rFonts w:ascii="Arial" w:hAnsi="Arial"/>
          <w:iCs/>
          <w:sz w:val="22"/>
          <w:szCs w:val="22"/>
        </w:rPr>
        <w:t xml:space="preserve"> and implemented</w:t>
      </w:r>
      <w:r w:rsidR="00EE39CF" w:rsidRPr="00CB66FB">
        <w:rPr>
          <w:rFonts w:ascii="Arial" w:hAnsi="Arial"/>
          <w:iCs/>
          <w:sz w:val="22"/>
          <w:szCs w:val="22"/>
        </w:rPr>
        <w:t xml:space="preserve"> a</w:t>
      </w:r>
      <w:r w:rsidR="00656A8E" w:rsidRPr="00CB66FB">
        <w:rPr>
          <w:rFonts w:ascii="Arial" w:hAnsi="Arial"/>
          <w:iCs/>
          <w:sz w:val="22"/>
          <w:szCs w:val="22"/>
        </w:rPr>
        <w:t>n</w:t>
      </w:r>
      <w:r w:rsidR="00EE39CF" w:rsidRPr="00CB66FB">
        <w:rPr>
          <w:rFonts w:ascii="Arial" w:hAnsi="Arial"/>
          <w:iCs/>
          <w:sz w:val="22"/>
          <w:szCs w:val="22"/>
        </w:rPr>
        <w:t xml:space="preserve"> open-sourced program on </w:t>
      </w:r>
      <w:r w:rsidR="000E17AB" w:rsidRPr="00CB66FB">
        <w:rPr>
          <w:rFonts w:ascii="Arial" w:hAnsi="Arial"/>
          <w:iCs/>
          <w:sz w:val="22"/>
          <w:szCs w:val="22"/>
        </w:rPr>
        <w:t>GitHub</w:t>
      </w:r>
      <w:r w:rsidR="00EE39CF" w:rsidRPr="00CB66FB">
        <w:rPr>
          <w:rFonts w:ascii="Arial" w:hAnsi="Arial"/>
          <w:iCs/>
          <w:sz w:val="22"/>
          <w:szCs w:val="22"/>
        </w:rPr>
        <w:t xml:space="preserve"> </w:t>
      </w:r>
      <w:r w:rsidR="000E17AB" w:rsidRPr="00CB66FB">
        <w:rPr>
          <w:rFonts w:ascii="Arial" w:hAnsi="Arial"/>
          <w:iCs/>
          <w:sz w:val="22"/>
          <w:szCs w:val="22"/>
        </w:rPr>
        <w:t>which utilizes I2C and DMA to display text on SSD1306</w:t>
      </w:r>
      <w:r w:rsidR="00656A8E" w:rsidRPr="00CB66FB">
        <w:rPr>
          <w:rFonts w:ascii="Arial" w:hAnsi="Arial"/>
          <w:iCs/>
          <w:sz w:val="22"/>
          <w:szCs w:val="22"/>
        </w:rPr>
        <w:t xml:space="preserve">-based OLED. </w:t>
      </w:r>
    </w:p>
    <w:p w14:paraId="337694AD" w14:textId="77777777" w:rsidR="006C2E8A" w:rsidRDefault="006C2E8A" w:rsidP="006C2E8A">
      <w:pPr>
        <w:jc w:val="both"/>
        <w:rPr>
          <w:sz w:val="24"/>
        </w:rPr>
      </w:pPr>
    </w:p>
    <w:p w14:paraId="673287C3" w14:textId="77777777" w:rsidR="006C2E8A" w:rsidRPr="006C2E8A" w:rsidRDefault="006C2E8A" w:rsidP="006C2E8A">
      <w:pPr>
        <w:pStyle w:val="ListParagraph"/>
        <w:numPr>
          <w:ilvl w:val="0"/>
          <w:numId w:val="3"/>
        </w:numPr>
        <w:rPr>
          <w:sz w:val="22"/>
          <w:szCs w:val="22"/>
        </w:rPr>
      </w:pPr>
      <w:r w:rsidRPr="006C2E8A">
        <w:rPr>
          <w:sz w:val="22"/>
          <w:szCs w:val="22"/>
        </w:rPr>
        <w:t>Describe how your contributions to this project built on the knowledge and skills you acquired in earlier course work.</w:t>
      </w:r>
    </w:p>
    <w:p w14:paraId="188F38A8" w14:textId="77777777" w:rsidR="006C2E8A" w:rsidRPr="006C2E8A" w:rsidRDefault="006C2E8A" w:rsidP="006C2E8A">
      <w:pPr>
        <w:pStyle w:val="ListParagraph"/>
        <w:ind w:left="432"/>
        <w:jc w:val="both"/>
        <w:rPr>
          <w:sz w:val="22"/>
          <w:szCs w:val="22"/>
        </w:rPr>
      </w:pPr>
    </w:p>
    <w:p w14:paraId="497D3F53" w14:textId="1DFBC348" w:rsidR="006C2E8A" w:rsidRPr="001F02E9" w:rsidRDefault="00CB66FB" w:rsidP="006C2E8A">
      <w:pPr>
        <w:pStyle w:val="Heading2"/>
        <w:ind w:left="432"/>
        <w:jc w:val="both"/>
        <w:rPr>
          <w:rFonts w:ascii="Arial" w:hAnsi="Arial"/>
          <w:iCs/>
          <w:sz w:val="22"/>
          <w:szCs w:val="22"/>
        </w:rPr>
      </w:pPr>
      <w:r w:rsidRPr="001F02E9">
        <w:rPr>
          <w:rFonts w:ascii="Arial" w:hAnsi="Arial"/>
          <w:iCs/>
          <w:sz w:val="22"/>
          <w:szCs w:val="22"/>
        </w:rPr>
        <w:t xml:space="preserve">The </w:t>
      </w:r>
      <w:r w:rsidR="003A2649" w:rsidRPr="001F02E9">
        <w:rPr>
          <w:rFonts w:ascii="Arial" w:hAnsi="Arial"/>
          <w:iCs/>
          <w:sz w:val="22"/>
          <w:szCs w:val="22"/>
        </w:rPr>
        <w:t>course from which I acquired required knowledge and skills for my contributions to this project is ECE362. In ECE362, I learned</w:t>
      </w:r>
      <w:r w:rsidR="00A4403F" w:rsidRPr="001F02E9">
        <w:rPr>
          <w:rFonts w:ascii="Arial" w:hAnsi="Arial"/>
          <w:iCs/>
          <w:sz w:val="22"/>
          <w:szCs w:val="22"/>
        </w:rPr>
        <w:t xml:space="preserve"> how to program a microcontroller, specifically the STM32s. </w:t>
      </w:r>
      <w:r w:rsidR="00F91322">
        <w:rPr>
          <w:rFonts w:ascii="Arial" w:hAnsi="Arial"/>
          <w:iCs/>
          <w:sz w:val="22"/>
          <w:szCs w:val="22"/>
        </w:rPr>
        <w:t>In our project, we used STM32F446RE which is similar in all aspects from the STM32</w:t>
      </w:r>
      <w:r w:rsidR="009F66C0">
        <w:rPr>
          <w:rFonts w:ascii="Arial" w:hAnsi="Arial"/>
          <w:iCs/>
          <w:sz w:val="22"/>
          <w:szCs w:val="22"/>
        </w:rPr>
        <w:t>F091RC</w:t>
      </w:r>
      <w:r w:rsidR="00F91322">
        <w:rPr>
          <w:rFonts w:ascii="Arial" w:hAnsi="Arial"/>
          <w:iCs/>
          <w:sz w:val="22"/>
          <w:szCs w:val="22"/>
        </w:rPr>
        <w:t xml:space="preserve"> we used in ECE362. </w:t>
      </w:r>
      <w:r w:rsidR="00FD73D5" w:rsidRPr="001F02E9">
        <w:rPr>
          <w:rFonts w:ascii="Arial" w:hAnsi="Arial"/>
          <w:iCs/>
          <w:sz w:val="22"/>
          <w:szCs w:val="22"/>
        </w:rPr>
        <w:t xml:space="preserve">From ECE362, I also learned how to use the </w:t>
      </w:r>
      <w:r w:rsidR="0037705C" w:rsidRPr="001F02E9">
        <w:rPr>
          <w:rFonts w:ascii="Arial" w:hAnsi="Arial"/>
          <w:iCs/>
          <w:sz w:val="22"/>
          <w:szCs w:val="22"/>
        </w:rPr>
        <w:t xml:space="preserve">microcontroller programming </w:t>
      </w:r>
      <w:r w:rsidR="00266FF0">
        <w:rPr>
          <w:rFonts w:ascii="Arial" w:hAnsi="Arial"/>
          <w:iCs/>
          <w:sz w:val="22"/>
          <w:szCs w:val="22"/>
        </w:rPr>
        <w:t>IDE</w:t>
      </w:r>
      <w:r w:rsidR="000D691B">
        <w:rPr>
          <w:rFonts w:ascii="Arial" w:hAnsi="Arial"/>
          <w:iCs/>
          <w:sz w:val="22"/>
          <w:szCs w:val="22"/>
        </w:rPr>
        <w:t xml:space="preserve">, </w:t>
      </w:r>
      <w:r w:rsidR="00CF3C45">
        <w:rPr>
          <w:rFonts w:ascii="Arial" w:hAnsi="Arial"/>
          <w:iCs/>
          <w:sz w:val="22"/>
          <w:szCs w:val="22"/>
        </w:rPr>
        <w:t>STM32 system workbench</w:t>
      </w:r>
      <w:r w:rsidR="000D691B">
        <w:rPr>
          <w:rFonts w:ascii="Arial" w:hAnsi="Arial"/>
          <w:iCs/>
          <w:sz w:val="22"/>
          <w:szCs w:val="22"/>
        </w:rPr>
        <w:t xml:space="preserve">, which is </w:t>
      </w:r>
      <w:r w:rsidR="00CF3C45">
        <w:rPr>
          <w:rFonts w:ascii="Arial" w:hAnsi="Arial"/>
          <w:iCs/>
          <w:sz w:val="22"/>
          <w:szCs w:val="22"/>
        </w:rPr>
        <w:t xml:space="preserve">very similar to </w:t>
      </w:r>
      <w:r w:rsidR="00266FF0">
        <w:rPr>
          <w:rFonts w:ascii="Arial" w:hAnsi="Arial"/>
          <w:iCs/>
          <w:sz w:val="22"/>
          <w:szCs w:val="22"/>
        </w:rPr>
        <w:t>the IDE we used for our project – STM32CUBEIDE</w:t>
      </w:r>
      <w:r w:rsidR="0037705C" w:rsidRPr="001F02E9">
        <w:rPr>
          <w:rFonts w:ascii="Arial" w:hAnsi="Arial"/>
          <w:iCs/>
          <w:sz w:val="22"/>
          <w:szCs w:val="22"/>
        </w:rPr>
        <w:t xml:space="preserve">. </w:t>
      </w:r>
      <w:r w:rsidR="00551818" w:rsidRPr="001F02E9">
        <w:rPr>
          <w:rFonts w:ascii="Arial" w:hAnsi="Arial"/>
          <w:iCs/>
          <w:sz w:val="22"/>
          <w:szCs w:val="22"/>
        </w:rPr>
        <w:t xml:space="preserve">The servos are controlled by a STM32F446 microcontroller with </w:t>
      </w:r>
      <w:r w:rsidR="00A54D67" w:rsidRPr="001F02E9">
        <w:rPr>
          <w:rFonts w:ascii="Arial" w:hAnsi="Arial"/>
          <w:iCs/>
          <w:sz w:val="22"/>
          <w:szCs w:val="22"/>
        </w:rPr>
        <w:t>its</w:t>
      </w:r>
      <w:r w:rsidR="00551818" w:rsidRPr="001F02E9">
        <w:rPr>
          <w:rFonts w:ascii="Arial" w:hAnsi="Arial"/>
          <w:iCs/>
          <w:sz w:val="22"/>
          <w:szCs w:val="22"/>
        </w:rPr>
        <w:t xml:space="preserve"> </w:t>
      </w:r>
      <w:r w:rsidR="00A54D67" w:rsidRPr="001F02E9">
        <w:rPr>
          <w:rFonts w:ascii="Arial" w:hAnsi="Arial"/>
          <w:iCs/>
          <w:sz w:val="22"/>
          <w:szCs w:val="22"/>
        </w:rPr>
        <w:t xml:space="preserve">PWM function. The data from IMU is read in using I2C. The OLED </w:t>
      </w:r>
      <w:r w:rsidR="00BD4890" w:rsidRPr="001F02E9">
        <w:rPr>
          <w:rFonts w:ascii="Arial" w:hAnsi="Arial"/>
          <w:iCs/>
          <w:sz w:val="22"/>
          <w:szCs w:val="22"/>
        </w:rPr>
        <w:t xml:space="preserve">display is also driven by I2C. </w:t>
      </w:r>
      <w:r w:rsidR="00A16F7C" w:rsidRPr="001F02E9">
        <w:rPr>
          <w:rFonts w:ascii="Arial" w:hAnsi="Arial"/>
          <w:iCs/>
          <w:sz w:val="22"/>
          <w:szCs w:val="22"/>
        </w:rPr>
        <w:t xml:space="preserve">I learned all these microcontroller communication protocols from ECE362. </w:t>
      </w:r>
      <w:r w:rsidR="001D5654" w:rsidRPr="001F02E9">
        <w:rPr>
          <w:rFonts w:ascii="Arial" w:hAnsi="Arial"/>
          <w:iCs/>
          <w:sz w:val="22"/>
          <w:szCs w:val="22"/>
        </w:rPr>
        <w:t xml:space="preserve">Debugging a microcontroller program is also something very important that I learned from ECE362 </w:t>
      </w:r>
      <w:r w:rsidR="00904AB7">
        <w:rPr>
          <w:rFonts w:ascii="Arial" w:hAnsi="Arial"/>
          <w:iCs/>
          <w:sz w:val="22"/>
          <w:szCs w:val="22"/>
        </w:rPr>
        <w:t>that</w:t>
      </w:r>
      <w:r w:rsidR="001D5654" w:rsidRPr="001F02E9">
        <w:rPr>
          <w:rFonts w:ascii="Arial" w:hAnsi="Arial"/>
          <w:iCs/>
          <w:sz w:val="22"/>
          <w:szCs w:val="22"/>
        </w:rPr>
        <w:t xml:space="preserve"> </w:t>
      </w:r>
      <w:r w:rsidR="00904AB7">
        <w:rPr>
          <w:rFonts w:ascii="Arial" w:hAnsi="Arial"/>
          <w:iCs/>
          <w:sz w:val="22"/>
          <w:szCs w:val="22"/>
        </w:rPr>
        <w:t>helped me a lot in doing</w:t>
      </w:r>
      <w:r w:rsidR="001F02E9" w:rsidRPr="001F02E9">
        <w:rPr>
          <w:rFonts w:ascii="Arial" w:hAnsi="Arial"/>
          <w:iCs/>
          <w:sz w:val="22"/>
          <w:szCs w:val="22"/>
        </w:rPr>
        <w:t xml:space="preserve"> this project. </w:t>
      </w:r>
      <w:r w:rsidR="002F006C" w:rsidRPr="001F02E9">
        <w:rPr>
          <w:rFonts w:ascii="Arial" w:hAnsi="Arial"/>
          <w:iCs/>
          <w:sz w:val="22"/>
          <w:szCs w:val="22"/>
        </w:rPr>
        <w:t xml:space="preserve">All the programming for microcontroller </w:t>
      </w:r>
      <w:r w:rsidR="00FD5A49" w:rsidRPr="001F02E9">
        <w:rPr>
          <w:rFonts w:ascii="Arial" w:hAnsi="Arial"/>
          <w:iCs/>
          <w:sz w:val="22"/>
          <w:szCs w:val="22"/>
        </w:rPr>
        <w:t>is</w:t>
      </w:r>
      <w:r w:rsidR="002F006C" w:rsidRPr="001F02E9">
        <w:rPr>
          <w:rFonts w:ascii="Arial" w:hAnsi="Arial"/>
          <w:iCs/>
          <w:sz w:val="22"/>
          <w:szCs w:val="22"/>
        </w:rPr>
        <w:t xml:space="preserve"> written in C language. </w:t>
      </w:r>
      <w:r w:rsidR="00FD5A49" w:rsidRPr="001F02E9">
        <w:rPr>
          <w:rFonts w:ascii="Arial" w:hAnsi="Arial"/>
          <w:iCs/>
          <w:sz w:val="22"/>
          <w:szCs w:val="22"/>
        </w:rPr>
        <w:t xml:space="preserve">I acquired my C programming skills from ECE264 </w:t>
      </w:r>
      <w:r w:rsidR="001D5654" w:rsidRPr="001F02E9">
        <w:rPr>
          <w:rFonts w:ascii="Arial" w:hAnsi="Arial"/>
          <w:iCs/>
          <w:sz w:val="22"/>
          <w:szCs w:val="22"/>
        </w:rPr>
        <w:t>and</w:t>
      </w:r>
      <w:r w:rsidR="00FD5A49" w:rsidRPr="001F02E9">
        <w:rPr>
          <w:rFonts w:ascii="Arial" w:hAnsi="Arial"/>
          <w:iCs/>
          <w:sz w:val="22"/>
          <w:szCs w:val="22"/>
        </w:rPr>
        <w:t xml:space="preserve"> ECE368. </w:t>
      </w:r>
    </w:p>
    <w:p w14:paraId="64F33921" w14:textId="77777777" w:rsidR="006C2E8A" w:rsidRDefault="006C2E8A" w:rsidP="006C2E8A">
      <w:pPr>
        <w:jc w:val="both"/>
        <w:rPr>
          <w:sz w:val="24"/>
        </w:rPr>
      </w:pPr>
    </w:p>
    <w:p w14:paraId="61E388FE" w14:textId="77777777" w:rsidR="006C2E8A" w:rsidRPr="006C2E8A" w:rsidRDefault="006C2E8A" w:rsidP="006C2E8A">
      <w:pPr>
        <w:pStyle w:val="ListParagraph"/>
        <w:numPr>
          <w:ilvl w:val="0"/>
          <w:numId w:val="3"/>
        </w:numPr>
        <w:rPr>
          <w:sz w:val="22"/>
          <w:szCs w:val="22"/>
        </w:rPr>
      </w:pPr>
      <w:r w:rsidRPr="006C2E8A">
        <w:rPr>
          <w:sz w:val="22"/>
          <w:szCs w:val="22"/>
        </w:rPr>
        <w:t>Describe how you acquired and applied new knowledge as needed to contribute to this pro</w:t>
      </w:r>
      <w:r>
        <w:rPr>
          <w:sz w:val="22"/>
          <w:szCs w:val="22"/>
        </w:rPr>
        <w:t xml:space="preserve">ject. What learning strategies </w:t>
      </w:r>
      <w:r w:rsidRPr="006C2E8A">
        <w:rPr>
          <w:sz w:val="22"/>
          <w:szCs w:val="22"/>
        </w:rPr>
        <w:t>did you employ to do so?</w:t>
      </w:r>
    </w:p>
    <w:p w14:paraId="710B6897" w14:textId="77777777" w:rsidR="006C2E8A" w:rsidRPr="006C2E8A" w:rsidRDefault="006C2E8A" w:rsidP="006C2E8A">
      <w:pPr>
        <w:pStyle w:val="ListParagraph"/>
        <w:ind w:left="432"/>
        <w:jc w:val="both"/>
        <w:rPr>
          <w:sz w:val="22"/>
          <w:szCs w:val="22"/>
        </w:rPr>
      </w:pPr>
    </w:p>
    <w:p w14:paraId="093B8428" w14:textId="155B37CF" w:rsidR="00AE799B" w:rsidRPr="00BD725F" w:rsidRDefault="00FB17F8" w:rsidP="006C2E8A">
      <w:pPr>
        <w:pStyle w:val="Heading2"/>
        <w:ind w:left="432"/>
        <w:jc w:val="both"/>
        <w:rPr>
          <w:rFonts w:ascii="Arial" w:hAnsi="Arial"/>
          <w:iCs/>
          <w:sz w:val="22"/>
          <w:szCs w:val="22"/>
        </w:rPr>
      </w:pPr>
      <w:r w:rsidRPr="00BD725F">
        <w:rPr>
          <w:rFonts w:ascii="Arial" w:hAnsi="Arial"/>
          <w:iCs/>
          <w:sz w:val="22"/>
          <w:szCs w:val="22"/>
        </w:rPr>
        <w:t xml:space="preserve">Even though I </w:t>
      </w:r>
      <w:r w:rsidR="00AE799B" w:rsidRPr="00BD725F">
        <w:rPr>
          <w:rFonts w:ascii="Arial" w:hAnsi="Arial"/>
          <w:iCs/>
          <w:sz w:val="22"/>
          <w:szCs w:val="22"/>
        </w:rPr>
        <w:t xml:space="preserve">am </w:t>
      </w:r>
      <w:r w:rsidR="007D7142">
        <w:rPr>
          <w:rFonts w:ascii="Arial" w:hAnsi="Arial"/>
          <w:iCs/>
          <w:sz w:val="22"/>
          <w:szCs w:val="22"/>
        </w:rPr>
        <w:t>equipped</w:t>
      </w:r>
      <w:r w:rsidR="00AE799B" w:rsidRPr="00BD725F">
        <w:rPr>
          <w:rFonts w:ascii="Arial" w:hAnsi="Arial"/>
          <w:iCs/>
          <w:sz w:val="22"/>
          <w:szCs w:val="22"/>
        </w:rPr>
        <w:t xml:space="preserve"> with some basic knowledge and skills </w:t>
      </w:r>
      <w:r w:rsidR="0055611F" w:rsidRPr="00BD725F">
        <w:rPr>
          <w:rFonts w:ascii="Arial" w:hAnsi="Arial"/>
          <w:iCs/>
          <w:sz w:val="22"/>
          <w:szCs w:val="22"/>
        </w:rPr>
        <w:t xml:space="preserve">about microcontroller programming. There are a lot of peripheral specific knowledge I need to learn and apply in this project. For example, </w:t>
      </w:r>
      <w:r w:rsidR="00022ACC" w:rsidRPr="00BD725F">
        <w:rPr>
          <w:rFonts w:ascii="Arial" w:hAnsi="Arial"/>
          <w:iCs/>
          <w:sz w:val="22"/>
          <w:szCs w:val="22"/>
        </w:rPr>
        <w:t xml:space="preserve">I </w:t>
      </w:r>
      <w:r w:rsidR="00583330">
        <w:rPr>
          <w:rFonts w:ascii="Arial" w:hAnsi="Arial"/>
          <w:iCs/>
          <w:sz w:val="22"/>
          <w:szCs w:val="22"/>
        </w:rPr>
        <w:t xml:space="preserve">need to </w:t>
      </w:r>
      <w:r w:rsidR="00022ACC" w:rsidRPr="00BD725F">
        <w:rPr>
          <w:rFonts w:ascii="Arial" w:hAnsi="Arial"/>
          <w:iCs/>
          <w:sz w:val="22"/>
          <w:szCs w:val="22"/>
        </w:rPr>
        <w:t xml:space="preserve">learn the principles for controlling a servo motor using PWM. </w:t>
      </w:r>
      <w:r w:rsidR="00DB3FCC" w:rsidRPr="00BD725F">
        <w:rPr>
          <w:rFonts w:ascii="Arial" w:hAnsi="Arial"/>
          <w:iCs/>
          <w:sz w:val="22"/>
          <w:szCs w:val="22"/>
        </w:rPr>
        <w:t>I also learned</w:t>
      </w:r>
      <w:r w:rsidR="001D0C20">
        <w:rPr>
          <w:rFonts w:ascii="Arial" w:hAnsi="Arial"/>
          <w:iCs/>
          <w:sz w:val="22"/>
          <w:szCs w:val="22"/>
        </w:rPr>
        <w:t xml:space="preserve"> on my own</w:t>
      </w:r>
      <w:r w:rsidR="00DB3FCC" w:rsidRPr="00BD725F">
        <w:rPr>
          <w:rFonts w:ascii="Arial" w:hAnsi="Arial"/>
          <w:iCs/>
          <w:sz w:val="22"/>
          <w:szCs w:val="22"/>
        </w:rPr>
        <w:t xml:space="preserve"> </w:t>
      </w:r>
      <w:r w:rsidR="00102846" w:rsidRPr="00BD725F">
        <w:rPr>
          <w:rFonts w:ascii="Arial" w:hAnsi="Arial"/>
          <w:iCs/>
          <w:sz w:val="22"/>
          <w:szCs w:val="22"/>
        </w:rPr>
        <w:t xml:space="preserve">the algorithm </w:t>
      </w:r>
      <w:r w:rsidR="0062648E">
        <w:rPr>
          <w:rFonts w:ascii="Arial" w:hAnsi="Arial"/>
          <w:iCs/>
          <w:sz w:val="22"/>
          <w:szCs w:val="22"/>
        </w:rPr>
        <w:t>that</w:t>
      </w:r>
      <w:r w:rsidR="00102846" w:rsidRPr="00BD725F">
        <w:rPr>
          <w:rFonts w:ascii="Arial" w:hAnsi="Arial"/>
          <w:iCs/>
          <w:sz w:val="22"/>
          <w:szCs w:val="22"/>
        </w:rPr>
        <w:t xml:space="preserve"> </w:t>
      </w:r>
      <w:r w:rsidR="00DB3FCC" w:rsidRPr="00BD725F">
        <w:rPr>
          <w:rFonts w:ascii="Arial" w:hAnsi="Arial"/>
          <w:iCs/>
          <w:sz w:val="22"/>
          <w:szCs w:val="22"/>
        </w:rPr>
        <w:t>calculat</w:t>
      </w:r>
      <w:r w:rsidR="00102846" w:rsidRPr="00BD725F">
        <w:rPr>
          <w:rFonts w:ascii="Arial" w:hAnsi="Arial"/>
          <w:iCs/>
          <w:sz w:val="22"/>
          <w:szCs w:val="22"/>
        </w:rPr>
        <w:t>es</w:t>
      </w:r>
      <w:r w:rsidR="00DB3FCC" w:rsidRPr="00BD725F">
        <w:rPr>
          <w:rFonts w:ascii="Arial" w:hAnsi="Arial"/>
          <w:iCs/>
          <w:sz w:val="22"/>
          <w:szCs w:val="22"/>
        </w:rPr>
        <w:t xml:space="preserve"> the Yaw angle of a</w:t>
      </w:r>
      <w:r w:rsidR="00102846" w:rsidRPr="00BD725F">
        <w:rPr>
          <w:rFonts w:ascii="Arial" w:hAnsi="Arial"/>
          <w:iCs/>
          <w:sz w:val="22"/>
          <w:szCs w:val="22"/>
        </w:rPr>
        <w:t xml:space="preserve">n IMU. </w:t>
      </w:r>
      <w:r w:rsidR="001806FE" w:rsidRPr="00BD725F">
        <w:rPr>
          <w:rFonts w:ascii="Arial" w:hAnsi="Arial"/>
          <w:iCs/>
          <w:sz w:val="22"/>
          <w:szCs w:val="22"/>
        </w:rPr>
        <w:t xml:space="preserve">I </w:t>
      </w:r>
      <w:r w:rsidR="00963A15" w:rsidRPr="00BD725F">
        <w:rPr>
          <w:rFonts w:ascii="Arial" w:hAnsi="Arial"/>
          <w:iCs/>
          <w:sz w:val="22"/>
          <w:szCs w:val="22"/>
        </w:rPr>
        <w:t xml:space="preserve">figured out the implementation of a couple of open-sourced programs that </w:t>
      </w:r>
      <w:r w:rsidR="00CA6AB9" w:rsidRPr="00BD725F">
        <w:rPr>
          <w:rFonts w:ascii="Arial" w:hAnsi="Arial"/>
          <w:iCs/>
          <w:sz w:val="22"/>
          <w:szCs w:val="22"/>
        </w:rPr>
        <w:t>are utilized by our project</w:t>
      </w:r>
      <w:r w:rsidR="003E3565">
        <w:rPr>
          <w:rFonts w:ascii="Arial" w:hAnsi="Arial"/>
          <w:iCs/>
          <w:sz w:val="22"/>
          <w:szCs w:val="22"/>
        </w:rPr>
        <w:t xml:space="preserve"> such as Kalman Filter</w:t>
      </w:r>
      <w:r w:rsidR="00327AC1">
        <w:rPr>
          <w:rFonts w:ascii="Arial" w:hAnsi="Arial"/>
          <w:iCs/>
          <w:sz w:val="22"/>
          <w:szCs w:val="22"/>
        </w:rPr>
        <w:t xml:space="preserve"> and OLED display driver</w:t>
      </w:r>
      <w:r w:rsidR="00CA6AB9" w:rsidRPr="00BD725F">
        <w:rPr>
          <w:rFonts w:ascii="Arial" w:hAnsi="Arial"/>
          <w:iCs/>
          <w:sz w:val="22"/>
          <w:szCs w:val="22"/>
        </w:rPr>
        <w:t xml:space="preserve">. I learned most of the new knowledge from the internet. </w:t>
      </w:r>
      <w:r w:rsidR="00104524" w:rsidRPr="00BD725F">
        <w:rPr>
          <w:rFonts w:ascii="Arial" w:hAnsi="Arial"/>
          <w:iCs/>
          <w:sz w:val="22"/>
          <w:szCs w:val="22"/>
        </w:rPr>
        <w:t xml:space="preserve">There are a lot of difficulties whiling learning from the internet. Because there always exist some </w:t>
      </w:r>
      <w:r w:rsidR="003851DB" w:rsidRPr="00BD725F">
        <w:rPr>
          <w:rFonts w:ascii="Arial" w:hAnsi="Arial"/>
          <w:iCs/>
          <w:sz w:val="22"/>
          <w:szCs w:val="22"/>
        </w:rPr>
        <w:t xml:space="preserve">microcontroller-specific </w:t>
      </w:r>
      <w:r w:rsidR="0046270A" w:rsidRPr="00BD725F">
        <w:rPr>
          <w:rFonts w:ascii="Arial" w:hAnsi="Arial"/>
          <w:iCs/>
          <w:sz w:val="22"/>
          <w:szCs w:val="22"/>
        </w:rPr>
        <w:t>issues that are not</w:t>
      </w:r>
      <w:r w:rsidR="004D002F">
        <w:rPr>
          <w:rFonts w:ascii="Arial" w:hAnsi="Arial"/>
          <w:iCs/>
          <w:sz w:val="22"/>
          <w:szCs w:val="22"/>
        </w:rPr>
        <w:t xml:space="preserve"> explicitly</w:t>
      </w:r>
      <w:r w:rsidR="0046270A" w:rsidRPr="00BD725F">
        <w:rPr>
          <w:rFonts w:ascii="Arial" w:hAnsi="Arial"/>
          <w:iCs/>
          <w:sz w:val="22"/>
          <w:szCs w:val="22"/>
        </w:rPr>
        <w:t xml:space="preserve"> talked about on </w:t>
      </w:r>
      <w:r w:rsidR="00A321CE">
        <w:rPr>
          <w:rFonts w:ascii="Arial" w:hAnsi="Arial"/>
          <w:iCs/>
          <w:sz w:val="22"/>
          <w:szCs w:val="22"/>
        </w:rPr>
        <w:t xml:space="preserve">the general threads on </w:t>
      </w:r>
      <w:r w:rsidR="0046270A" w:rsidRPr="00BD725F">
        <w:rPr>
          <w:rFonts w:ascii="Arial" w:hAnsi="Arial"/>
          <w:iCs/>
          <w:sz w:val="22"/>
          <w:szCs w:val="22"/>
        </w:rPr>
        <w:t>the internet. Therefore,</w:t>
      </w:r>
      <w:r w:rsidR="00A321CE">
        <w:rPr>
          <w:rFonts w:ascii="Arial" w:hAnsi="Arial"/>
          <w:iCs/>
          <w:sz w:val="22"/>
          <w:szCs w:val="22"/>
        </w:rPr>
        <w:t xml:space="preserve"> </w:t>
      </w:r>
      <w:r w:rsidR="0046270A" w:rsidRPr="00BD725F">
        <w:rPr>
          <w:rFonts w:ascii="Arial" w:hAnsi="Arial"/>
          <w:iCs/>
          <w:sz w:val="22"/>
          <w:szCs w:val="22"/>
        </w:rPr>
        <w:t xml:space="preserve">I and my teammates spent a lot of time </w:t>
      </w:r>
      <w:r w:rsidR="00A321CE">
        <w:rPr>
          <w:rFonts w:ascii="Arial" w:hAnsi="Arial"/>
          <w:iCs/>
          <w:sz w:val="22"/>
          <w:szCs w:val="22"/>
        </w:rPr>
        <w:t xml:space="preserve">searching </w:t>
      </w:r>
      <w:r w:rsidR="002F6B6C">
        <w:rPr>
          <w:rFonts w:ascii="Arial" w:hAnsi="Arial"/>
          <w:iCs/>
          <w:sz w:val="22"/>
          <w:szCs w:val="22"/>
        </w:rPr>
        <w:t xml:space="preserve">online and </w:t>
      </w:r>
      <w:r w:rsidR="00BD725F" w:rsidRPr="00BD725F">
        <w:rPr>
          <w:rFonts w:ascii="Arial" w:hAnsi="Arial"/>
          <w:iCs/>
          <w:sz w:val="22"/>
          <w:szCs w:val="22"/>
        </w:rPr>
        <w:t xml:space="preserve">debugging using STM32CUBEIDE and STM32MONITOR. </w:t>
      </w:r>
    </w:p>
    <w:p w14:paraId="027E85FF" w14:textId="77777777" w:rsidR="006C2E8A" w:rsidRDefault="006C2E8A" w:rsidP="006C2E8A">
      <w:pPr>
        <w:jc w:val="both"/>
        <w:rPr>
          <w:sz w:val="24"/>
        </w:rPr>
      </w:pPr>
    </w:p>
    <w:p w14:paraId="4AE73ABD" w14:textId="77777777" w:rsidR="006C2E8A" w:rsidRPr="006C2E8A" w:rsidRDefault="006C2E8A" w:rsidP="006C2E8A">
      <w:pPr>
        <w:pStyle w:val="ListParagraph"/>
        <w:numPr>
          <w:ilvl w:val="0"/>
          <w:numId w:val="3"/>
        </w:numPr>
        <w:rPr>
          <w:sz w:val="22"/>
          <w:szCs w:val="22"/>
        </w:rPr>
      </w:pPr>
      <w:r w:rsidRPr="006C2E8A">
        <w:rPr>
          <w:sz w:val="22"/>
          <w:szCs w:val="22"/>
        </w:rPr>
        <w:t xml:space="preserve">Discuss your ethical and professional responsibilities as they relate to this engineering design experience. </w:t>
      </w:r>
    </w:p>
    <w:p w14:paraId="23C539DC" w14:textId="77777777" w:rsidR="006C2E8A" w:rsidRPr="006C2E8A" w:rsidRDefault="006C2E8A" w:rsidP="006C2E8A">
      <w:pPr>
        <w:pStyle w:val="ListParagraph"/>
        <w:ind w:left="432"/>
        <w:jc w:val="both"/>
        <w:rPr>
          <w:sz w:val="22"/>
          <w:szCs w:val="22"/>
        </w:rPr>
      </w:pPr>
    </w:p>
    <w:p w14:paraId="2777BEDB" w14:textId="18F7969D" w:rsidR="00674ADE" w:rsidRPr="00A11E91" w:rsidRDefault="00BA4334" w:rsidP="006C2E8A">
      <w:pPr>
        <w:pStyle w:val="Heading2"/>
        <w:ind w:left="432"/>
        <w:jc w:val="both"/>
        <w:rPr>
          <w:rFonts w:ascii="Arial" w:hAnsi="Arial"/>
          <w:iCs/>
          <w:sz w:val="22"/>
          <w:szCs w:val="22"/>
        </w:rPr>
      </w:pPr>
      <w:r w:rsidRPr="00A11E91">
        <w:rPr>
          <w:rFonts w:ascii="Arial" w:hAnsi="Arial"/>
          <w:iCs/>
          <w:sz w:val="22"/>
          <w:szCs w:val="22"/>
        </w:rPr>
        <w:t xml:space="preserve">There are some ethical and professional responsibilities I took while working on this project. </w:t>
      </w:r>
      <w:r w:rsidR="00081181" w:rsidRPr="00A11E91">
        <w:rPr>
          <w:rFonts w:ascii="Arial" w:hAnsi="Arial"/>
          <w:iCs/>
          <w:sz w:val="22"/>
          <w:szCs w:val="22"/>
        </w:rPr>
        <w:t xml:space="preserve">During the design of the </w:t>
      </w:r>
      <w:r w:rsidR="0058640A" w:rsidRPr="00A11E91">
        <w:rPr>
          <w:rFonts w:ascii="Arial" w:hAnsi="Arial"/>
          <w:iCs/>
          <w:sz w:val="22"/>
          <w:szCs w:val="22"/>
        </w:rPr>
        <w:t>project, we paid a lot of attention to the safety of our product. For the packa</w:t>
      </w:r>
      <w:r w:rsidR="00CE49B3" w:rsidRPr="00A11E91">
        <w:rPr>
          <w:rFonts w:ascii="Arial" w:hAnsi="Arial"/>
          <w:iCs/>
          <w:sz w:val="22"/>
          <w:szCs w:val="22"/>
        </w:rPr>
        <w:t xml:space="preserve">ging design part, we made sure that the wire </w:t>
      </w:r>
      <w:r w:rsidR="00CB563C" w:rsidRPr="00A11E91">
        <w:rPr>
          <w:rFonts w:ascii="Arial" w:hAnsi="Arial"/>
          <w:iCs/>
          <w:sz w:val="22"/>
          <w:szCs w:val="22"/>
        </w:rPr>
        <w:t>is</w:t>
      </w:r>
      <w:r w:rsidR="00CE49B3" w:rsidRPr="00A11E91">
        <w:rPr>
          <w:rFonts w:ascii="Arial" w:hAnsi="Arial"/>
          <w:iCs/>
          <w:sz w:val="22"/>
          <w:szCs w:val="22"/>
        </w:rPr>
        <w:t xml:space="preserve"> well organized and there is no exposure of wires that the users </w:t>
      </w:r>
      <w:r w:rsidR="00CB563C" w:rsidRPr="00A11E91">
        <w:rPr>
          <w:rFonts w:ascii="Arial" w:hAnsi="Arial"/>
          <w:iCs/>
          <w:sz w:val="22"/>
          <w:szCs w:val="22"/>
        </w:rPr>
        <w:t xml:space="preserve">can touch. We also consider the convenience of operation of our product. </w:t>
      </w:r>
      <w:r w:rsidR="00AE61F8" w:rsidRPr="00A11E91">
        <w:rPr>
          <w:rFonts w:ascii="Arial" w:hAnsi="Arial"/>
          <w:iCs/>
          <w:sz w:val="22"/>
          <w:szCs w:val="22"/>
        </w:rPr>
        <w:t xml:space="preserve">We placed the battery in a place that the user can recharge it safely and conveniently. We minimized our use of </w:t>
      </w:r>
      <w:r w:rsidR="00067C94" w:rsidRPr="00A11E91">
        <w:rPr>
          <w:rFonts w:ascii="Arial" w:hAnsi="Arial"/>
          <w:iCs/>
          <w:sz w:val="22"/>
          <w:szCs w:val="22"/>
        </w:rPr>
        <w:t xml:space="preserve">plastic </w:t>
      </w:r>
      <w:r w:rsidR="00776FDC" w:rsidRPr="00A11E91">
        <w:rPr>
          <w:rFonts w:ascii="Arial" w:hAnsi="Arial"/>
          <w:iCs/>
          <w:sz w:val="22"/>
          <w:szCs w:val="22"/>
        </w:rPr>
        <w:t xml:space="preserve">which is bad for the environment. We also tried to maximize the durance and performance of our project </w:t>
      </w:r>
      <w:r w:rsidR="00A11E91" w:rsidRPr="00A11E91">
        <w:rPr>
          <w:rFonts w:ascii="Arial" w:hAnsi="Arial"/>
          <w:iCs/>
          <w:sz w:val="22"/>
          <w:szCs w:val="22"/>
        </w:rPr>
        <w:t xml:space="preserve">through our design of the software and hardware. </w:t>
      </w:r>
    </w:p>
    <w:p w14:paraId="7ABBF272" w14:textId="77777777" w:rsidR="006C2E8A" w:rsidRDefault="006C2E8A" w:rsidP="006C2E8A">
      <w:pPr>
        <w:jc w:val="both"/>
        <w:rPr>
          <w:sz w:val="24"/>
        </w:rPr>
      </w:pPr>
    </w:p>
    <w:p w14:paraId="175103F7" w14:textId="77777777" w:rsidR="006C2E8A" w:rsidRPr="006C2E8A" w:rsidRDefault="006C2E8A" w:rsidP="006C2E8A">
      <w:pPr>
        <w:pStyle w:val="ListParagraph"/>
        <w:numPr>
          <w:ilvl w:val="0"/>
          <w:numId w:val="3"/>
        </w:numPr>
        <w:rPr>
          <w:sz w:val="22"/>
          <w:szCs w:val="22"/>
        </w:rPr>
      </w:pPr>
      <w:r w:rsidRPr="006C2E8A">
        <w:rPr>
          <w:sz w:val="22"/>
          <w:szCs w:val="22"/>
        </w:rPr>
        <w:t xml:space="preserve">Consider what the impact of the product of this engineering design experience could have in economic, environmental, societal, and global contexts. Discuss how you would make (or </w:t>
      </w:r>
      <w:r>
        <w:rPr>
          <w:sz w:val="22"/>
          <w:szCs w:val="22"/>
        </w:rPr>
        <w:t>did make) an informed judgement</w:t>
      </w:r>
      <w:r w:rsidRPr="006C2E8A">
        <w:rPr>
          <w:sz w:val="22"/>
          <w:szCs w:val="22"/>
        </w:rPr>
        <w:t xml:space="preserve"> as to your product’s impact in each of these four contexts?</w:t>
      </w:r>
    </w:p>
    <w:p w14:paraId="1A11DAA6" w14:textId="77777777" w:rsidR="006C2E8A" w:rsidRPr="006C2E8A" w:rsidRDefault="006C2E8A" w:rsidP="006C2E8A">
      <w:pPr>
        <w:pStyle w:val="ListParagraph"/>
        <w:ind w:left="432"/>
        <w:jc w:val="both"/>
        <w:rPr>
          <w:sz w:val="22"/>
          <w:szCs w:val="22"/>
        </w:rPr>
      </w:pPr>
    </w:p>
    <w:p w14:paraId="20267112" w14:textId="02BA9AF9" w:rsidR="00B85C28" w:rsidRPr="005126FC" w:rsidRDefault="00B353A4" w:rsidP="006C2E8A">
      <w:pPr>
        <w:pStyle w:val="Heading2"/>
        <w:ind w:left="432"/>
        <w:jc w:val="both"/>
        <w:rPr>
          <w:rFonts w:ascii="Arial" w:hAnsi="Arial"/>
          <w:iCs/>
          <w:sz w:val="22"/>
          <w:szCs w:val="22"/>
        </w:rPr>
      </w:pPr>
      <w:r w:rsidRPr="005126FC">
        <w:rPr>
          <w:rFonts w:ascii="Arial" w:hAnsi="Arial"/>
          <w:iCs/>
          <w:sz w:val="22"/>
          <w:szCs w:val="22"/>
        </w:rPr>
        <w:t xml:space="preserve">Economically, </w:t>
      </w:r>
      <w:r w:rsidR="0016500B" w:rsidRPr="005126FC">
        <w:rPr>
          <w:rFonts w:ascii="Arial" w:hAnsi="Arial"/>
          <w:iCs/>
          <w:sz w:val="22"/>
          <w:szCs w:val="22"/>
        </w:rPr>
        <w:t xml:space="preserve">our product will be very successfully, making an impact to the market. It is mainly due to the uniqueness of our product. Our product is </w:t>
      </w:r>
      <w:r w:rsidR="00AC1C3C" w:rsidRPr="005126FC">
        <w:rPr>
          <w:rFonts w:ascii="Arial" w:hAnsi="Arial"/>
          <w:iCs/>
          <w:sz w:val="22"/>
          <w:szCs w:val="22"/>
        </w:rPr>
        <w:t>unique</w:t>
      </w:r>
      <w:r w:rsidR="0016500B" w:rsidRPr="005126FC">
        <w:rPr>
          <w:rFonts w:ascii="Arial" w:hAnsi="Arial"/>
          <w:iCs/>
          <w:sz w:val="22"/>
          <w:szCs w:val="22"/>
        </w:rPr>
        <w:t xml:space="preserve"> and at the same time very useful. As the internet and technology develop quickly </w:t>
      </w:r>
      <w:r w:rsidR="00AC1C3C" w:rsidRPr="005126FC">
        <w:rPr>
          <w:rFonts w:ascii="Arial" w:hAnsi="Arial"/>
          <w:iCs/>
          <w:sz w:val="22"/>
          <w:szCs w:val="22"/>
        </w:rPr>
        <w:t>nowadays</w:t>
      </w:r>
      <w:r w:rsidR="0016500B" w:rsidRPr="005126FC">
        <w:rPr>
          <w:rFonts w:ascii="Arial" w:hAnsi="Arial"/>
          <w:iCs/>
          <w:sz w:val="22"/>
          <w:szCs w:val="22"/>
        </w:rPr>
        <w:t xml:space="preserve">, more and more people </w:t>
      </w:r>
      <w:r w:rsidR="008747AB" w:rsidRPr="005126FC">
        <w:rPr>
          <w:rFonts w:ascii="Arial" w:hAnsi="Arial"/>
          <w:iCs/>
          <w:sz w:val="22"/>
          <w:szCs w:val="22"/>
        </w:rPr>
        <w:t xml:space="preserve">start to shoot videos and post them online. </w:t>
      </w:r>
      <w:r w:rsidR="004757C2" w:rsidRPr="005126FC">
        <w:rPr>
          <w:rFonts w:ascii="Arial" w:hAnsi="Arial"/>
          <w:iCs/>
          <w:sz w:val="22"/>
          <w:szCs w:val="22"/>
        </w:rPr>
        <w:t>There rarely exist similar product that shoot the same type of video in the market. Our packaging design is a</w:t>
      </w:r>
      <w:r w:rsidR="005148AE" w:rsidRPr="005126FC">
        <w:rPr>
          <w:rFonts w:ascii="Arial" w:hAnsi="Arial"/>
          <w:iCs/>
          <w:sz w:val="22"/>
          <w:szCs w:val="22"/>
        </w:rPr>
        <w:t>n</w:t>
      </w:r>
      <w:r w:rsidR="004757C2" w:rsidRPr="005126FC">
        <w:rPr>
          <w:rFonts w:ascii="Arial" w:hAnsi="Arial"/>
          <w:iCs/>
          <w:sz w:val="22"/>
          <w:szCs w:val="22"/>
        </w:rPr>
        <w:t xml:space="preserve"> </w:t>
      </w:r>
      <w:r w:rsidR="00F53B77" w:rsidRPr="005126FC">
        <w:rPr>
          <w:rFonts w:ascii="Arial" w:hAnsi="Arial"/>
          <w:iCs/>
          <w:sz w:val="22"/>
          <w:szCs w:val="22"/>
        </w:rPr>
        <w:t>innovative one which is sle</w:t>
      </w:r>
      <w:r w:rsidR="00563DB2" w:rsidRPr="005126FC">
        <w:rPr>
          <w:rFonts w:ascii="Arial" w:hAnsi="Arial"/>
          <w:iCs/>
          <w:sz w:val="22"/>
          <w:szCs w:val="22"/>
        </w:rPr>
        <w:t xml:space="preserve">ek at the same time environmental-friendly. We minimize the </w:t>
      </w:r>
      <w:r w:rsidR="008671D0" w:rsidRPr="005126FC">
        <w:rPr>
          <w:rFonts w:ascii="Arial" w:hAnsi="Arial"/>
          <w:iCs/>
          <w:sz w:val="22"/>
          <w:szCs w:val="22"/>
        </w:rPr>
        <w:t xml:space="preserve">materials that usually found on other products such as plastic which is very </w:t>
      </w:r>
      <w:r w:rsidR="005148AE" w:rsidRPr="005126FC">
        <w:rPr>
          <w:rFonts w:ascii="Arial" w:hAnsi="Arial"/>
          <w:iCs/>
          <w:sz w:val="22"/>
          <w:szCs w:val="22"/>
        </w:rPr>
        <w:t>harmful to the environment.</w:t>
      </w:r>
      <w:r w:rsidR="00AC1C3C" w:rsidRPr="005126FC">
        <w:rPr>
          <w:rFonts w:ascii="Arial" w:hAnsi="Arial"/>
          <w:iCs/>
          <w:sz w:val="22"/>
          <w:szCs w:val="22"/>
        </w:rPr>
        <w:t xml:space="preserve"> </w:t>
      </w:r>
      <w:r w:rsidR="005148AE" w:rsidRPr="005126FC">
        <w:rPr>
          <w:rFonts w:ascii="Arial" w:hAnsi="Arial"/>
          <w:iCs/>
          <w:sz w:val="22"/>
          <w:szCs w:val="22"/>
        </w:rPr>
        <w:t xml:space="preserve">In the societal perspective, our product will be a </w:t>
      </w:r>
      <w:r w:rsidR="00427BF0" w:rsidRPr="005126FC">
        <w:rPr>
          <w:rFonts w:ascii="Arial" w:hAnsi="Arial"/>
          <w:iCs/>
          <w:sz w:val="22"/>
          <w:szCs w:val="22"/>
        </w:rPr>
        <w:t xml:space="preserve">good tool that will attract more and more people to shoot video and sharing them on the internet. </w:t>
      </w:r>
      <w:r w:rsidR="00F65E6F" w:rsidRPr="005126FC">
        <w:rPr>
          <w:rFonts w:ascii="Arial" w:hAnsi="Arial"/>
          <w:iCs/>
          <w:sz w:val="22"/>
          <w:szCs w:val="22"/>
        </w:rPr>
        <w:t xml:space="preserve">Globally, this product will help the interactions and communication between people from different countries and background to share their videos </w:t>
      </w:r>
      <w:r w:rsidR="005126FC" w:rsidRPr="005126FC">
        <w:rPr>
          <w:rFonts w:ascii="Arial" w:hAnsi="Arial"/>
          <w:iCs/>
          <w:sz w:val="22"/>
          <w:szCs w:val="22"/>
        </w:rPr>
        <w:t xml:space="preserve">together. </w:t>
      </w:r>
    </w:p>
    <w:p w14:paraId="1009DDD4" w14:textId="77777777" w:rsidR="00B85C28" w:rsidRDefault="00B85C28" w:rsidP="006C2E8A">
      <w:pPr>
        <w:pStyle w:val="Heading2"/>
        <w:ind w:left="432"/>
        <w:jc w:val="both"/>
        <w:rPr>
          <w:rFonts w:ascii="Arial" w:hAnsi="Arial"/>
          <w:iCs/>
          <w:color w:val="FF0000"/>
          <w:sz w:val="22"/>
          <w:szCs w:val="22"/>
        </w:rPr>
      </w:pPr>
    </w:p>
    <w:p w14:paraId="75875FAE" w14:textId="59CB4B03" w:rsidR="002116CD" w:rsidRDefault="006C2E8A">
      <w:pPr>
        <w:pStyle w:val="Heading2"/>
        <w:jc w:val="center"/>
        <w:rPr>
          <w:rFonts w:ascii="Arial" w:hAnsi="Arial"/>
          <w:b/>
          <w:bCs/>
          <w:color w:val="0000FF"/>
          <w:sz w:val="32"/>
        </w:rPr>
        <w:pPrChange w:id="58" w:author="Haiwen Zhang" w:date="2022-05-02T10:33:00Z">
          <w:pPr>
            <w:pStyle w:val="Heading2"/>
          </w:pPr>
        </w:pPrChange>
      </w:pPr>
      <w:r>
        <w:rPr>
          <w:iCs/>
          <w:color w:val="FF0000"/>
          <w:sz w:val="22"/>
          <w:szCs w:val="22"/>
        </w:rPr>
        <w:br w:type="page"/>
      </w:r>
      <w:commentRangeStart w:id="59"/>
      <w:r w:rsidR="002116CD">
        <w:rPr>
          <w:rFonts w:ascii="Arial" w:hAnsi="Arial"/>
          <w:b/>
          <w:bCs/>
          <w:color w:val="0000FF"/>
          <w:sz w:val="32"/>
        </w:rPr>
        <w:t>Purdue ECE Senior Design Semester Report</w:t>
      </w:r>
    </w:p>
    <w:p w14:paraId="656E7D76"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commentRangeEnd w:id="59"/>
      <w:r w:rsidR="00A86264">
        <w:rPr>
          <w:rStyle w:val="CommentReference"/>
          <w:rFonts w:ascii="Arial" w:hAnsi="Arial"/>
        </w:rPr>
        <w:commentReference w:id="59"/>
      </w:r>
    </w:p>
    <w:p w14:paraId="5ACFFD65"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315"/>
      </w:tblGrid>
      <w:tr w:rsidR="002116CD" w14:paraId="47C23BD7" w14:textId="77777777" w:rsidTr="7432AE3E">
        <w:tc>
          <w:tcPr>
            <w:tcW w:w="3078" w:type="dxa"/>
            <w:tcBorders>
              <w:top w:val="single" w:sz="12" w:space="0" w:color="auto"/>
              <w:left w:val="single" w:sz="12" w:space="0" w:color="auto"/>
              <w:right w:val="single" w:sz="12" w:space="0" w:color="auto"/>
            </w:tcBorders>
            <w:shd w:val="clear" w:color="auto" w:fill="FFFF99"/>
          </w:tcPr>
          <w:p w14:paraId="7838EA3F" w14:textId="77777777" w:rsidR="002116CD" w:rsidRPr="009F2DA3" w:rsidRDefault="002116CD" w:rsidP="00B10949">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3A7F7BEE" w14:textId="20721E8B" w:rsidR="002116CD" w:rsidRPr="009F2DA3" w:rsidRDefault="002116CD" w:rsidP="00B10949">
            <w:pPr>
              <w:rPr>
                <w:sz w:val="22"/>
                <w:szCs w:val="22"/>
              </w:rPr>
            </w:pPr>
            <w:r w:rsidRPr="009F2DA3">
              <w:rPr>
                <w:sz w:val="22"/>
                <w:szCs w:val="22"/>
              </w:rPr>
              <w:t xml:space="preserve">ECE </w:t>
            </w:r>
            <w:proofErr w:type="gramStart"/>
            <w:r w:rsidRPr="009F2DA3">
              <w:rPr>
                <w:sz w:val="22"/>
                <w:szCs w:val="22"/>
              </w:rPr>
              <w:t>477</w:t>
            </w:r>
            <w:r w:rsidR="009E43C6">
              <w:rPr>
                <w:sz w:val="22"/>
                <w:szCs w:val="22"/>
              </w:rPr>
              <w:t>00</w:t>
            </w:r>
            <w:r w:rsidRPr="009F2DA3">
              <w:rPr>
                <w:sz w:val="22"/>
                <w:szCs w:val="22"/>
              </w:rPr>
              <w:t xml:space="preserve">  </w:t>
            </w:r>
            <w:r w:rsidRPr="009F2DA3">
              <w:rPr>
                <w:i/>
                <w:iCs/>
                <w:sz w:val="22"/>
                <w:szCs w:val="22"/>
              </w:rPr>
              <w:t>Digital</w:t>
            </w:r>
            <w:proofErr w:type="gramEnd"/>
            <w:r w:rsidRPr="009F2DA3">
              <w:rPr>
                <w:i/>
                <w:iCs/>
                <w:sz w:val="22"/>
                <w:szCs w:val="22"/>
              </w:rPr>
              <w:t xml:space="preserve"> Systems Senior Design Project</w:t>
            </w:r>
          </w:p>
        </w:tc>
      </w:tr>
      <w:tr w:rsidR="002116CD" w14:paraId="517F1B38" w14:textId="77777777" w:rsidTr="7432AE3E">
        <w:tc>
          <w:tcPr>
            <w:tcW w:w="3078" w:type="dxa"/>
            <w:tcBorders>
              <w:left w:val="single" w:sz="12" w:space="0" w:color="auto"/>
              <w:right w:val="single" w:sz="12" w:space="0" w:color="auto"/>
            </w:tcBorders>
            <w:shd w:val="clear" w:color="auto" w:fill="FFFF99"/>
          </w:tcPr>
          <w:p w14:paraId="017E93E8" w14:textId="77777777" w:rsidR="002116CD" w:rsidRPr="009F2DA3" w:rsidRDefault="002116CD" w:rsidP="00B10949">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6FFCD4DD" w14:textId="7B196CE7" w:rsidR="002116CD" w:rsidRPr="005129B6" w:rsidRDefault="00C54171" w:rsidP="00B10949">
            <w:pPr>
              <w:rPr>
                <w:color w:val="FF0000"/>
                <w:sz w:val="22"/>
                <w:szCs w:val="22"/>
              </w:rPr>
            </w:pPr>
            <w:r>
              <w:rPr>
                <w:color w:val="FF0000"/>
                <w:sz w:val="22"/>
                <w:szCs w:val="22"/>
              </w:rPr>
              <w:t>Spring</w:t>
            </w:r>
            <w:r w:rsidR="004641BD">
              <w:rPr>
                <w:color w:val="FF0000"/>
                <w:sz w:val="22"/>
                <w:szCs w:val="22"/>
              </w:rPr>
              <w:t xml:space="preserve"> 202</w:t>
            </w:r>
            <w:r>
              <w:rPr>
                <w:color w:val="FF0000"/>
                <w:sz w:val="22"/>
                <w:szCs w:val="22"/>
              </w:rPr>
              <w:t>2</w:t>
            </w:r>
          </w:p>
        </w:tc>
      </w:tr>
      <w:tr w:rsidR="002116CD" w14:paraId="2012DF8A" w14:textId="77777777" w:rsidTr="7432AE3E">
        <w:tc>
          <w:tcPr>
            <w:tcW w:w="3078" w:type="dxa"/>
            <w:tcBorders>
              <w:left w:val="single" w:sz="12" w:space="0" w:color="auto"/>
              <w:right w:val="single" w:sz="12" w:space="0" w:color="auto"/>
            </w:tcBorders>
            <w:shd w:val="clear" w:color="auto" w:fill="FFFF99"/>
          </w:tcPr>
          <w:p w14:paraId="14441F2B" w14:textId="77777777" w:rsidR="002116CD" w:rsidRPr="009F2DA3" w:rsidRDefault="002116CD" w:rsidP="00B1094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146C76B6" w14:textId="4389979C" w:rsidR="002116CD" w:rsidRPr="009F2DA3" w:rsidRDefault="004641BD" w:rsidP="00B10949">
            <w:pPr>
              <w:rPr>
                <w:sz w:val="22"/>
                <w:szCs w:val="22"/>
              </w:rPr>
            </w:pPr>
            <w:r>
              <w:rPr>
                <w:sz w:val="22"/>
                <w:szCs w:val="22"/>
              </w:rPr>
              <w:t>Phil Walter</w:t>
            </w:r>
          </w:p>
        </w:tc>
      </w:tr>
      <w:tr w:rsidR="002116CD" w14:paraId="5EDB6710" w14:textId="77777777" w:rsidTr="7432AE3E">
        <w:tc>
          <w:tcPr>
            <w:tcW w:w="3078" w:type="dxa"/>
            <w:tcBorders>
              <w:left w:val="single" w:sz="12" w:space="0" w:color="auto"/>
              <w:right w:val="single" w:sz="12" w:space="0" w:color="auto"/>
            </w:tcBorders>
            <w:shd w:val="clear" w:color="auto" w:fill="FFFF99"/>
          </w:tcPr>
          <w:p w14:paraId="0F16662F" w14:textId="77777777" w:rsidR="002116CD" w:rsidRPr="009F2DA3" w:rsidRDefault="002116CD" w:rsidP="00B1094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95AE3A0" w14:textId="77777777" w:rsidR="002116CD" w:rsidRPr="009F2DA3" w:rsidRDefault="7432AE3E" w:rsidP="7432AE3E">
            <w:pPr>
              <w:tabs>
                <w:tab w:val="left" w:pos="4035"/>
              </w:tabs>
              <w:rPr>
                <w:sz w:val="22"/>
                <w:szCs w:val="22"/>
              </w:rPr>
            </w:pPr>
            <w:r w:rsidRPr="7432AE3E">
              <w:rPr>
                <w:sz w:val="22"/>
                <w:szCs w:val="22"/>
              </w:rPr>
              <w:t>8</w:t>
            </w:r>
          </w:p>
        </w:tc>
      </w:tr>
      <w:tr w:rsidR="002116CD" w14:paraId="35652676" w14:textId="77777777" w:rsidTr="7432AE3E">
        <w:tc>
          <w:tcPr>
            <w:tcW w:w="3078" w:type="dxa"/>
            <w:tcBorders>
              <w:left w:val="single" w:sz="12" w:space="0" w:color="auto"/>
              <w:bottom w:val="single" w:sz="12" w:space="0" w:color="auto"/>
              <w:right w:val="single" w:sz="12" w:space="0" w:color="auto"/>
            </w:tcBorders>
            <w:shd w:val="clear" w:color="auto" w:fill="FFFF99"/>
          </w:tcPr>
          <w:p w14:paraId="220DA6E8" w14:textId="77777777" w:rsidR="002116CD" w:rsidRPr="009F2DA3" w:rsidRDefault="002116CD" w:rsidP="00B10949">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00C8E0CF" w14:textId="06E475D4" w:rsidR="002116CD" w:rsidRPr="009F2DA3" w:rsidRDefault="7432AE3E" w:rsidP="7432AE3E">
            <w:pPr>
              <w:spacing w:line="259" w:lineRule="auto"/>
              <w:rPr>
                <w:sz w:val="22"/>
                <w:szCs w:val="22"/>
              </w:rPr>
            </w:pPr>
            <w:r w:rsidRPr="7432AE3E">
              <w:rPr>
                <w:sz w:val="22"/>
                <w:szCs w:val="22"/>
              </w:rPr>
              <w:t>Gimbal Vehicle</w:t>
            </w:r>
          </w:p>
        </w:tc>
      </w:tr>
    </w:tbl>
    <w:p w14:paraId="04815EB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1"/>
        <w:gridCol w:w="1074"/>
        <w:gridCol w:w="2630"/>
        <w:gridCol w:w="2055"/>
      </w:tblGrid>
      <w:tr w:rsidR="002116CD" w14:paraId="2F965081" w14:textId="77777777" w:rsidTr="7432AE3E">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721BCD0D" w14:textId="77777777" w:rsidR="002116CD" w:rsidRPr="009F2DA3" w:rsidRDefault="002116CD" w:rsidP="000B3619">
            <w:pPr>
              <w:pStyle w:val="Heading5"/>
              <w:rPr>
                <w:sz w:val="22"/>
                <w:szCs w:val="22"/>
              </w:rPr>
            </w:pPr>
            <w:r w:rsidRPr="009F2DA3">
              <w:rPr>
                <w:sz w:val="22"/>
                <w:szCs w:val="22"/>
              </w:rPr>
              <w:t>Senior D</w:t>
            </w:r>
            <w:r>
              <w:rPr>
                <w:sz w:val="22"/>
                <w:szCs w:val="22"/>
              </w:rPr>
              <w:t>esign Student Completing This Section</w:t>
            </w:r>
          </w:p>
        </w:tc>
      </w:tr>
      <w:tr w:rsidR="002116CD" w14:paraId="6F631B06" w14:textId="77777777" w:rsidTr="7432AE3E">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349B242E" w14:textId="77777777" w:rsidR="002116CD" w:rsidRPr="009F2DA3" w:rsidRDefault="002116CD" w:rsidP="000B3619">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3EC7BED8" w14:textId="77777777" w:rsidR="002116CD" w:rsidRPr="009F2DA3" w:rsidRDefault="002116CD" w:rsidP="00B10949">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FF13EE9" w14:textId="77777777" w:rsidR="002116CD" w:rsidRPr="009F2DA3" w:rsidRDefault="002116CD" w:rsidP="00B10949">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5072D56" w14:textId="77777777" w:rsidR="002116CD" w:rsidRPr="009F2DA3" w:rsidRDefault="002116CD" w:rsidP="00B10949">
            <w:pPr>
              <w:jc w:val="center"/>
              <w:rPr>
                <w:b/>
                <w:bCs/>
                <w:sz w:val="22"/>
                <w:szCs w:val="22"/>
              </w:rPr>
            </w:pPr>
            <w:r w:rsidRPr="009F2DA3">
              <w:rPr>
                <w:b/>
                <w:bCs/>
                <w:sz w:val="22"/>
                <w:szCs w:val="22"/>
              </w:rPr>
              <w:t>Expected Graduation Date</w:t>
            </w:r>
          </w:p>
        </w:tc>
      </w:tr>
      <w:tr w:rsidR="002116CD" w14:paraId="41F21259" w14:textId="77777777" w:rsidTr="7432AE3E">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4810ACC4" w14:textId="452E9079" w:rsidR="002116CD" w:rsidRPr="009F2DA3" w:rsidRDefault="7432AE3E" w:rsidP="7432AE3E">
            <w:pPr>
              <w:spacing w:line="259" w:lineRule="auto"/>
              <w:rPr>
                <w:sz w:val="22"/>
                <w:szCs w:val="22"/>
              </w:rPr>
            </w:pPr>
            <w:r w:rsidRPr="7432AE3E">
              <w:rPr>
                <w:sz w:val="22"/>
                <w:szCs w:val="22"/>
              </w:rPr>
              <w:t>Zeren Li</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42C0B125" w14:textId="32E4FD83" w:rsidR="002116CD" w:rsidRPr="009F2DA3" w:rsidRDefault="7432AE3E" w:rsidP="00B10949">
            <w:pPr>
              <w:rPr>
                <w:sz w:val="22"/>
                <w:szCs w:val="22"/>
              </w:rPr>
            </w:pPr>
            <w:proofErr w:type="spellStart"/>
            <w:r w:rsidRPr="7432AE3E">
              <w:rPr>
                <w:sz w:val="22"/>
                <w:szCs w:val="22"/>
              </w:rPr>
              <w:t>CompE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7558BF64" w14:textId="2E8056D1" w:rsidR="002116CD" w:rsidRPr="009F2DA3" w:rsidRDefault="7432AE3E" w:rsidP="00B10949">
            <w:pPr>
              <w:rPr>
                <w:sz w:val="22"/>
                <w:szCs w:val="22"/>
              </w:rPr>
            </w:pPr>
            <w:r w:rsidRPr="7432AE3E">
              <w:rPr>
                <w:sz w:val="22"/>
                <w:szCs w:val="22"/>
              </w:rPr>
              <w:t>Software</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68B34F32" w14:textId="6BC53CCF" w:rsidR="002116CD" w:rsidRPr="009F2DA3" w:rsidRDefault="7432AE3E" w:rsidP="00B10949">
            <w:pPr>
              <w:jc w:val="center"/>
              <w:rPr>
                <w:sz w:val="22"/>
                <w:szCs w:val="22"/>
              </w:rPr>
            </w:pPr>
            <w:r w:rsidRPr="7432AE3E">
              <w:rPr>
                <w:sz w:val="22"/>
                <w:szCs w:val="22"/>
              </w:rPr>
              <w:t>5/11/2022</w:t>
            </w:r>
          </w:p>
        </w:tc>
      </w:tr>
    </w:tbl>
    <w:p w14:paraId="7EB6AA5C" w14:textId="77777777" w:rsidR="002116CD" w:rsidRDefault="002116CD" w:rsidP="002116CD">
      <w:pPr>
        <w:jc w:val="both"/>
        <w:rPr>
          <w:iCs/>
          <w:color w:val="FF0000"/>
          <w:sz w:val="22"/>
          <w:szCs w:val="22"/>
        </w:rPr>
      </w:pPr>
    </w:p>
    <w:p w14:paraId="40B276F2"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1989EE92" w14:textId="77777777" w:rsidR="002116CD" w:rsidRDefault="002116CD" w:rsidP="002116CD">
      <w:pPr>
        <w:jc w:val="both"/>
        <w:rPr>
          <w:sz w:val="24"/>
        </w:rPr>
      </w:pPr>
    </w:p>
    <w:p w14:paraId="28DF13CE" w14:textId="48CF7F41" w:rsidR="002116CD" w:rsidRPr="006C2E8A" w:rsidRDefault="7432AE3E" w:rsidP="002116CD">
      <w:pPr>
        <w:pStyle w:val="ListParagraph"/>
        <w:numPr>
          <w:ilvl w:val="0"/>
          <w:numId w:val="3"/>
        </w:numPr>
        <w:rPr>
          <w:sz w:val="22"/>
          <w:szCs w:val="22"/>
        </w:rPr>
      </w:pPr>
      <w:r w:rsidRPr="7432AE3E">
        <w:rPr>
          <w:sz w:val="22"/>
          <w:szCs w:val="22"/>
        </w:rPr>
        <w:t>Describe your personal contributions to the project.</w:t>
      </w:r>
    </w:p>
    <w:p w14:paraId="2ECD0B57" w14:textId="1ADB7F54" w:rsidR="7432AE3E" w:rsidRDefault="7432AE3E" w:rsidP="6CF1D774">
      <w:pPr>
        <w:ind w:firstLine="720"/>
        <w:rPr>
          <w:color w:val="000000" w:themeColor="text1"/>
          <w:sz w:val="22"/>
          <w:szCs w:val="22"/>
        </w:rPr>
      </w:pPr>
    </w:p>
    <w:p w14:paraId="2A22A843" w14:textId="2354901D" w:rsidR="7DB95B15" w:rsidRDefault="6CF1D774" w:rsidP="6CF1D774">
      <w:pPr>
        <w:pStyle w:val="Heading2"/>
        <w:ind w:left="432"/>
        <w:jc w:val="both"/>
        <w:rPr>
          <w:rFonts w:ascii="Arial" w:hAnsi="Arial"/>
          <w:color w:val="000000" w:themeColor="text1"/>
          <w:sz w:val="22"/>
          <w:szCs w:val="22"/>
        </w:rPr>
      </w:pPr>
      <w:r w:rsidRPr="6CF1D774">
        <w:rPr>
          <w:rFonts w:ascii="Arial" w:hAnsi="Arial"/>
          <w:color w:val="000000" w:themeColor="text1"/>
          <w:sz w:val="22"/>
          <w:szCs w:val="22"/>
        </w:rPr>
        <w:t xml:space="preserve">My contributions to the project include nearly all the software programs. I designed a program that configures the wireless transmission module and sends </w:t>
      </w:r>
      <w:r w:rsidR="6E9EB0D6" w:rsidRPr="6E9EB0D6">
        <w:rPr>
          <w:rFonts w:ascii="Arial" w:hAnsi="Arial"/>
          <w:color w:val="000000" w:themeColor="text1"/>
          <w:sz w:val="22"/>
          <w:szCs w:val="22"/>
        </w:rPr>
        <w:t xml:space="preserve">two types of </w:t>
      </w:r>
      <w:r w:rsidRPr="6CF1D774">
        <w:rPr>
          <w:rFonts w:ascii="Arial" w:hAnsi="Arial"/>
          <w:color w:val="000000" w:themeColor="text1"/>
          <w:sz w:val="22"/>
          <w:szCs w:val="22"/>
        </w:rPr>
        <w:t xml:space="preserve">data between controller and the gimbal vehicle. I participated designing the algorithm that realizes </w:t>
      </w:r>
      <w:proofErr w:type="spellStart"/>
      <w:r w:rsidRPr="6CF1D774">
        <w:rPr>
          <w:rFonts w:ascii="Arial" w:hAnsi="Arial"/>
          <w:color w:val="000000" w:themeColor="text1"/>
          <w:sz w:val="22"/>
          <w:szCs w:val="22"/>
        </w:rPr>
        <w:t>Mecanum</w:t>
      </w:r>
      <w:proofErr w:type="spellEnd"/>
      <w:r w:rsidRPr="6CF1D774">
        <w:rPr>
          <w:rFonts w:ascii="Arial" w:hAnsi="Arial"/>
          <w:color w:val="000000" w:themeColor="text1"/>
          <w:sz w:val="22"/>
          <w:szCs w:val="22"/>
        </w:rPr>
        <w:t xml:space="preserve"> wheel kinematics, which allows the vehicle to move omnidirectionally</w:t>
      </w:r>
      <w:r w:rsidR="6A1F466A" w:rsidRPr="6A1F466A">
        <w:rPr>
          <w:rFonts w:ascii="Arial" w:hAnsi="Arial"/>
          <w:color w:val="000000" w:themeColor="text1"/>
          <w:sz w:val="22"/>
          <w:szCs w:val="22"/>
        </w:rPr>
        <w:t xml:space="preserve"> based on the speed data from the controller.</w:t>
      </w:r>
      <w:r w:rsidRPr="6CF1D774">
        <w:rPr>
          <w:rFonts w:ascii="Arial" w:hAnsi="Arial"/>
          <w:color w:val="000000" w:themeColor="text1"/>
          <w:sz w:val="22"/>
          <w:szCs w:val="22"/>
        </w:rPr>
        <w:t xml:space="preserve"> I also helped my teammate to implement and improve the program that initializes the OLED module and displays information on the OLED screen without bring latency to the whole system. Lastly, I solved the IMU initialization problem, which made the IMU module capture garbage value</w:t>
      </w:r>
      <w:r w:rsidR="6E9EB0D6" w:rsidRPr="6E9EB0D6">
        <w:rPr>
          <w:rFonts w:ascii="Arial" w:hAnsi="Arial"/>
          <w:color w:val="000000" w:themeColor="text1"/>
          <w:sz w:val="22"/>
          <w:szCs w:val="22"/>
        </w:rPr>
        <w:t xml:space="preserve"> and therefore deactivate one of the modes that makes the gimbal </w:t>
      </w:r>
      <w:r w:rsidR="6A1F466A" w:rsidRPr="6A1F466A">
        <w:rPr>
          <w:rFonts w:ascii="Arial" w:hAnsi="Arial"/>
          <w:color w:val="000000" w:themeColor="text1"/>
          <w:sz w:val="22"/>
          <w:szCs w:val="22"/>
        </w:rPr>
        <w:t>stabilize</w:t>
      </w:r>
      <w:r w:rsidR="6E9EB0D6" w:rsidRPr="6E9EB0D6">
        <w:rPr>
          <w:rFonts w:ascii="Arial" w:hAnsi="Arial"/>
          <w:color w:val="000000" w:themeColor="text1"/>
          <w:sz w:val="22"/>
          <w:szCs w:val="22"/>
        </w:rPr>
        <w:t xml:space="preserve"> itself.</w:t>
      </w:r>
    </w:p>
    <w:p w14:paraId="454BE3D8" w14:textId="1ADB7F54" w:rsidR="7DB95B15" w:rsidRDefault="7DB95B15" w:rsidP="7DB95B15">
      <w:pPr>
        <w:rPr>
          <w:sz w:val="22"/>
          <w:szCs w:val="22"/>
        </w:rPr>
      </w:pPr>
    </w:p>
    <w:p w14:paraId="60516D52" w14:textId="77777777" w:rsidR="002116CD" w:rsidRDefault="002116CD" w:rsidP="002116CD">
      <w:pPr>
        <w:jc w:val="both"/>
        <w:rPr>
          <w:sz w:val="24"/>
        </w:rPr>
      </w:pPr>
    </w:p>
    <w:p w14:paraId="2EDBC326" w14:textId="77777777" w:rsidR="002116CD" w:rsidRPr="006C2E8A" w:rsidRDefault="7432AE3E" w:rsidP="002116CD">
      <w:pPr>
        <w:pStyle w:val="ListParagraph"/>
        <w:numPr>
          <w:ilvl w:val="0"/>
          <w:numId w:val="3"/>
        </w:numPr>
        <w:rPr>
          <w:sz w:val="22"/>
          <w:szCs w:val="22"/>
        </w:rPr>
      </w:pPr>
      <w:r w:rsidRPr="7432AE3E">
        <w:rPr>
          <w:sz w:val="22"/>
          <w:szCs w:val="22"/>
        </w:rPr>
        <w:t>Describe how your contributions to this project built on the knowledge and skills you acquired in earlier course work.</w:t>
      </w:r>
    </w:p>
    <w:p w14:paraId="3299FFE0" w14:textId="24AC532D" w:rsidR="6CF1D774" w:rsidRDefault="6CF1D774" w:rsidP="6CF1D774">
      <w:pPr>
        <w:ind w:left="432"/>
        <w:rPr>
          <w:sz w:val="22"/>
          <w:szCs w:val="22"/>
        </w:rPr>
      </w:pPr>
    </w:p>
    <w:p w14:paraId="57ED3E62" w14:textId="010DA368" w:rsidR="6CF1D774" w:rsidRDefault="6CF1D774" w:rsidP="6CF1D774">
      <w:pPr>
        <w:ind w:left="432"/>
        <w:rPr>
          <w:sz w:val="22"/>
          <w:szCs w:val="22"/>
        </w:rPr>
      </w:pPr>
      <w:r w:rsidRPr="6CF1D774">
        <w:rPr>
          <w:sz w:val="22"/>
          <w:szCs w:val="22"/>
        </w:rPr>
        <w:t xml:space="preserve">Most of the knowledge and skills that were used on this project are from ECE362 where I learnt many basic ideas about programming an embedded system and different protocols that communicate between microcontrollers. ECE362 is a course that provides me a general idea about how I should design the system and the program. Also, ECE368 is also an important course where I improved my C programming skill and enhanced my understanding of data structure. I was able to quickly and effetely design a program that calculates, </w:t>
      </w:r>
      <w:proofErr w:type="gramStart"/>
      <w:r w:rsidRPr="6CF1D774">
        <w:rPr>
          <w:sz w:val="22"/>
          <w:szCs w:val="22"/>
        </w:rPr>
        <w:t>transmits</w:t>
      </w:r>
      <w:proofErr w:type="gramEnd"/>
      <w:r w:rsidRPr="6CF1D774">
        <w:rPr>
          <w:sz w:val="22"/>
          <w:szCs w:val="22"/>
        </w:rPr>
        <w:t xml:space="preserve"> and receives all kind of data from the peripherals and microcontrollers. Besides, the knowledge of using electronic parts and devices and breadboard from ECE20007 provide me an ability to integrate microcontroller and other peripherals into a whole system.</w:t>
      </w:r>
    </w:p>
    <w:p w14:paraId="3FDA52E9" w14:textId="77777777" w:rsidR="002116CD" w:rsidRPr="006C2E8A" w:rsidRDefault="002116CD" w:rsidP="002116CD">
      <w:pPr>
        <w:pStyle w:val="ListParagraph"/>
        <w:ind w:left="432"/>
        <w:jc w:val="both"/>
        <w:rPr>
          <w:sz w:val="22"/>
          <w:szCs w:val="22"/>
        </w:rPr>
      </w:pPr>
    </w:p>
    <w:p w14:paraId="119CA85D" w14:textId="4E86E23D" w:rsidR="7DB95B15" w:rsidRDefault="7DB95B15" w:rsidP="7DB95B15">
      <w:pPr>
        <w:jc w:val="both"/>
        <w:rPr>
          <w:sz w:val="24"/>
          <w:szCs w:val="24"/>
        </w:rPr>
      </w:pPr>
    </w:p>
    <w:p w14:paraId="07E7463F" w14:textId="77777777" w:rsidR="002116CD" w:rsidRPr="006C2E8A" w:rsidRDefault="7432AE3E" w:rsidP="002116CD">
      <w:pPr>
        <w:pStyle w:val="ListParagraph"/>
        <w:numPr>
          <w:ilvl w:val="0"/>
          <w:numId w:val="3"/>
        </w:numPr>
        <w:rPr>
          <w:sz w:val="22"/>
          <w:szCs w:val="22"/>
        </w:rPr>
      </w:pPr>
      <w:r w:rsidRPr="7432AE3E">
        <w:rPr>
          <w:sz w:val="22"/>
          <w:szCs w:val="22"/>
        </w:rPr>
        <w:t>Describe how you acquired and applied new knowledge as needed to contribute to this project. What learning strategies did you employ to do so?</w:t>
      </w:r>
    </w:p>
    <w:p w14:paraId="4E7E8EEA" w14:textId="77777777" w:rsidR="002116CD" w:rsidRPr="006C2E8A" w:rsidRDefault="002116CD" w:rsidP="002116CD">
      <w:pPr>
        <w:pStyle w:val="ListParagraph"/>
        <w:ind w:left="432"/>
        <w:jc w:val="both"/>
        <w:rPr>
          <w:sz w:val="22"/>
          <w:szCs w:val="22"/>
        </w:rPr>
      </w:pPr>
    </w:p>
    <w:p w14:paraId="18AA4BD7" w14:textId="34BAA788" w:rsidR="6CF1D774" w:rsidRDefault="6CF1D774" w:rsidP="6CF1D774">
      <w:pPr>
        <w:pStyle w:val="Heading2"/>
        <w:spacing w:line="259" w:lineRule="auto"/>
        <w:ind w:left="432"/>
        <w:jc w:val="both"/>
        <w:rPr>
          <w:rFonts w:ascii="Arial" w:hAnsi="Arial"/>
          <w:szCs w:val="24"/>
        </w:rPr>
      </w:pPr>
      <w:r w:rsidRPr="6CF1D774">
        <w:rPr>
          <w:rFonts w:ascii="Arial" w:hAnsi="Arial"/>
          <w:sz w:val="22"/>
          <w:szCs w:val="22"/>
        </w:rPr>
        <w:t xml:space="preserve">The strategies I used the most is to find resources that are </w:t>
      </w:r>
      <w:proofErr w:type="gramStart"/>
      <w:r w:rsidRPr="6CF1D774">
        <w:rPr>
          <w:rFonts w:ascii="Arial" w:hAnsi="Arial"/>
          <w:sz w:val="22"/>
          <w:szCs w:val="22"/>
        </w:rPr>
        <w:t>similar to</w:t>
      </w:r>
      <w:proofErr w:type="gramEnd"/>
      <w:r w:rsidRPr="6CF1D774">
        <w:rPr>
          <w:rFonts w:ascii="Arial" w:hAnsi="Arial"/>
          <w:sz w:val="22"/>
          <w:szCs w:val="22"/>
        </w:rPr>
        <w:t xml:space="preserve"> what I want to implement. For example, when I have trouble initializing the OLED screen using i2C DMA mode, I looked up on the internet and found a person who had initialized his device using i2C DMA mode. Also, looking up the documentations of the microcontroller and peripheral modules is another method that helps me debug the program. Finally, since we used STM32 cube IDE to help us auto-generate some codes, to ensure we use the code snippets correctly, I would read some functions of a specific file in </w:t>
      </w:r>
      <w:proofErr w:type="spellStart"/>
      <w:r w:rsidRPr="6CF1D774">
        <w:rPr>
          <w:rFonts w:ascii="Arial" w:hAnsi="Arial"/>
          <w:sz w:val="22"/>
          <w:szCs w:val="22"/>
        </w:rPr>
        <w:t>HAl</w:t>
      </w:r>
      <w:proofErr w:type="spellEnd"/>
      <w:r w:rsidRPr="6CF1D774">
        <w:rPr>
          <w:rFonts w:ascii="Arial" w:hAnsi="Arial"/>
          <w:sz w:val="22"/>
          <w:szCs w:val="22"/>
        </w:rPr>
        <w:t xml:space="preserve"> library that implements a certain function. </w:t>
      </w:r>
    </w:p>
    <w:p w14:paraId="0A992898" w14:textId="65AFE5CF" w:rsidR="002116CD" w:rsidRDefault="002116CD" w:rsidP="6CF1D774"/>
    <w:p w14:paraId="27EF5617" w14:textId="77777777" w:rsidR="002116CD" w:rsidRPr="006C2E8A" w:rsidRDefault="7432AE3E" w:rsidP="002116CD">
      <w:pPr>
        <w:pStyle w:val="ListParagraph"/>
        <w:numPr>
          <w:ilvl w:val="0"/>
          <w:numId w:val="3"/>
        </w:numPr>
        <w:rPr>
          <w:sz w:val="22"/>
          <w:szCs w:val="22"/>
        </w:rPr>
      </w:pPr>
      <w:r w:rsidRPr="7432AE3E">
        <w:rPr>
          <w:sz w:val="22"/>
          <w:szCs w:val="22"/>
        </w:rPr>
        <w:t xml:space="preserve">Discuss your ethical and professional responsibilities as they relate to this engineering design experience. </w:t>
      </w:r>
    </w:p>
    <w:p w14:paraId="23C684A7" w14:textId="77777777" w:rsidR="002116CD" w:rsidRPr="006C2E8A" w:rsidRDefault="002116CD" w:rsidP="002116CD">
      <w:pPr>
        <w:pStyle w:val="ListParagraph"/>
        <w:ind w:left="432"/>
        <w:jc w:val="both"/>
        <w:rPr>
          <w:sz w:val="22"/>
          <w:szCs w:val="22"/>
        </w:rPr>
      </w:pPr>
    </w:p>
    <w:p w14:paraId="11DBBB69" w14:textId="5AA7D6B1" w:rsidR="002116CD" w:rsidRPr="00011E25" w:rsidRDefault="6CF1D774" w:rsidP="002116CD">
      <w:pPr>
        <w:pStyle w:val="Heading2"/>
        <w:ind w:left="432"/>
        <w:jc w:val="both"/>
        <w:rPr>
          <w:rFonts w:ascii="Arial" w:hAnsi="Arial"/>
          <w:sz w:val="22"/>
          <w:szCs w:val="22"/>
        </w:rPr>
      </w:pPr>
      <w:r w:rsidRPr="6CF1D774">
        <w:rPr>
          <w:rFonts w:ascii="Arial" w:hAnsi="Arial"/>
          <w:sz w:val="22"/>
          <w:szCs w:val="22"/>
        </w:rPr>
        <w:t>My ethical and professional responsibilities mainly consist of preventing user and other people from getting injured by the vehicle. Our project is made of metal. When the vehicle is driving in high-speed, there is a possibility that a person is tripped by the vehicle. Therefore, I have set up a maximum speed limit to each wheel so that the vehicle will not be out of control when it is running in full speed. Also, to prevent the user from hitting by the vehicle, I set the initial speed of each wheel to zero. When the user starts the vehicle, the vehicle will remain static until the user gives instructions.</w:t>
      </w:r>
    </w:p>
    <w:p w14:paraId="35B15C39" w14:textId="77777777" w:rsidR="002116CD" w:rsidRDefault="002116CD" w:rsidP="002116CD">
      <w:pPr>
        <w:jc w:val="both"/>
        <w:rPr>
          <w:sz w:val="24"/>
        </w:rPr>
      </w:pPr>
    </w:p>
    <w:p w14:paraId="702BCF92" w14:textId="77777777" w:rsidR="002116CD" w:rsidRPr="006C2E8A" w:rsidRDefault="7432AE3E" w:rsidP="002116CD">
      <w:pPr>
        <w:pStyle w:val="ListParagraph"/>
        <w:numPr>
          <w:ilvl w:val="0"/>
          <w:numId w:val="3"/>
        </w:numPr>
        <w:rPr>
          <w:sz w:val="22"/>
          <w:szCs w:val="22"/>
        </w:rPr>
      </w:pPr>
      <w:r w:rsidRPr="7432AE3E">
        <w:rPr>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5BC6FE36" w14:textId="77777777" w:rsidR="002116CD" w:rsidRPr="006C2E8A" w:rsidRDefault="002116CD" w:rsidP="002116CD">
      <w:pPr>
        <w:pStyle w:val="ListParagraph"/>
        <w:ind w:left="432"/>
        <w:jc w:val="both"/>
        <w:rPr>
          <w:sz w:val="22"/>
          <w:szCs w:val="22"/>
        </w:rPr>
      </w:pPr>
    </w:p>
    <w:p w14:paraId="209766D4" w14:textId="15360B12" w:rsidR="6CF1D774" w:rsidRDefault="6CF1D774" w:rsidP="6CF1D774">
      <w:pPr>
        <w:spacing w:line="259" w:lineRule="auto"/>
        <w:ind w:left="432"/>
        <w:rPr>
          <w:color w:val="000000" w:themeColor="text1"/>
          <w:sz w:val="22"/>
          <w:szCs w:val="22"/>
        </w:rPr>
      </w:pPr>
      <w:r w:rsidRPr="6CF1D774">
        <w:rPr>
          <w:color w:val="000000" w:themeColor="text1"/>
          <w:sz w:val="22"/>
          <w:szCs w:val="22"/>
        </w:rPr>
        <w:t xml:space="preserve">Economically, the project will not cause any economic impact. Our product provides an infrastructure for individual users. Due to the quality of the materials that we selected, replicating our project would cost around 150 dollars, which is expensive for a business to put the project into a mass-production. Environmentally, most parts of our project are made of environmentally friendly alloy except for the packaging of the controller, which is made of acrylic sheets. Although the production of acrylic sheets is not environmentally friendly, it is not necessary to replace the packaging of the controller every once a while because the controller hardly wears out. In terms of the societal impact, the project creates a small impact to the open-source embedded system domain. Our project can attract more electronics enthusiasts to add their own favorite features to our project. In a global context, our built-in feature self-tracking </w:t>
      </w:r>
      <w:r w:rsidR="00004680" w:rsidRPr="00004680">
        <w:rPr>
          <w:color w:val="000000" w:themeColor="text1"/>
          <w:sz w:val="22"/>
          <w:szCs w:val="22"/>
        </w:rPr>
        <w:t>can</w:t>
      </w:r>
      <w:r w:rsidRPr="6CF1D774">
        <w:rPr>
          <w:color w:val="000000" w:themeColor="text1"/>
          <w:sz w:val="22"/>
          <w:szCs w:val="22"/>
        </w:rPr>
        <w:t xml:space="preserve"> free the people </w:t>
      </w:r>
      <w:r w:rsidR="644FF2F8" w:rsidRPr="644FF2F8">
        <w:rPr>
          <w:color w:val="000000" w:themeColor="text1"/>
          <w:sz w:val="22"/>
          <w:szCs w:val="22"/>
        </w:rPr>
        <w:t xml:space="preserve">from all over the world </w:t>
      </w:r>
      <w:r w:rsidRPr="6CF1D774">
        <w:rPr>
          <w:color w:val="000000" w:themeColor="text1"/>
          <w:sz w:val="22"/>
          <w:szCs w:val="22"/>
        </w:rPr>
        <w:t>who used to record video</w:t>
      </w:r>
      <w:r w:rsidR="00A86264">
        <w:rPr>
          <w:color w:val="000000" w:themeColor="text1"/>
          <w:sz w:val="22"/>
          <w:szCs w:val="22"/>
        </w:rPr>
        <w:t>s</w:t>
      </w:r>
      <w:r w:rsidRPr="6CF1D774">
        <w:rPr>
          <w:color w:val="000000" w:themeColor="text1"/>
          <w:sz w:val="22"/>
          <w:szCs w:val="22"/>
        </w:rPr>
        <w:t xml:space="preserve"> by </w:t>
      </w:r>
      <w:r w:rsidR="0837BE6F" w:rsidRPr="0837BE6F">
        <w:rPr>
          <w:color w:val="000000" w:themeColor="text1"/>
          <w:sz w:val="22"/>
          <w:szCs w:val="22"/>
        </w:rPr>
        <w:t>themselves</w:t>
      </w:r>
      <w:r w:rsidRPr="6CF1D774">
        <w:rPr>
          <w:color w:val="000000" w:themeColor="text1"/>
          <w:sz w:val="22"/>
          <w:szCs w:val="22"/>
        </w:rPr>
        <w:t xml:space="preserve">. </w:t>
      </w:r>
    </w:p>
    <w:p w14:paraId="5231218B" w14:textId="75BB21A4" w:rsidR="6CF1D774" w:rsidRDefault="6CF1D774" w:rsidP="6CF1D774">
      <w:pPr>
        <w:ind w:left="432"/>
        <w:rPr>
          <w:color w:val="000000" w:themeColor="text1"/>
          <w:sz w:val="22"/>
          <w:szCs w:val="22"/>
        </w:rPr>
      </w:pPr>
    </w:p>
    <w:p w14:paraId="63785FDE" w14:textId="68F60D80" w:rsidR="6CF1D774" w:rsidRDefault="6CF1D774" w:rsidP="6CF1D774">
      <w:pPr>
        <w:ind w:left="432"/>
        <w:rPr>
          <w:color w:val="000000" w:themeColor="text1"/>
          <w:sz w:val="22"/>
          <w:szCs w:val="22"/>
        </w:rPr>
      </w:pPr>
    </w:p>
    <w:p w14:paraId="0A7C7B93" w14:textId="77777777" w:rsidR="002116CD" w:rsidRDefault="002116CD" w:rsidP="002116CD">
      <w:pPr>
        <w:rPr>
          <w:iCs/>
          <w:color w:val="FF0000"/>
          <w:sz w:val="22"/>
          <w:szCs w:val="22"/>
        </w:rPr>
      </w:pPr>
      <w:r>
        <w:rPr>
          <w:iCs/>
          <w:color w:val="FF0000"/>
          <w:sz w:val="22"/>
          <w:szCs w:val="22"/>
        </w:rPr>
        <w:br w:type="page"/>
      </w:r>
    </w:p>
    <w:p w14:paraId="37D7E64F" w14:textId="77777777" w:rsidR="002116CD" w:rsidRDefault="002116CD" w:rsidP="002116CD">
      <w:pPr>
        <w:pStyle w:val="Heading2"/>
        <w:jc w:val="center"/>
        <w:rPr>
          <w:rFonts w:ascii="Arial" w:hAnsi="Arial"/>
          <w:b/>
          <w:bCs/>
          <w:color w:val="0000FF"/>
          <w:sz w:val="32"/>
        </w:rPr>
      </w:pPr>
      <w:commentRangeStart w:id="60"/>
      <w:r>
        <w:rPr>
          <w:rFonts w:ascii="Arial" w:hAnsi="Arial"/>
          <w:b/>
          <w:bCs/>
          <w:color w:val="0000FF"/>
          <w:sz w:val="32"/>
        </w:rPr>
        <w:t xml:space="preserve">Purdue ECE Senior Design Semester Report </w:t>
      </w:r>
    </w:p>
    <w:p w14:paraId="70AB2822"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commentRangeEnd w:id="60"/>
      <w:r w:rsidR="00F5105D">
        <w:rPr>
          <w:rStyle w:val="CommentReference"/>
          <w:rFonts w:ascii="Arial" w:hAnsi="Arial"/>
        </w:rPr>
        <w:commentReference w:id="60"/>
      </w:r>
    </w:p>
    <w:p w14:paraId="712F8C78"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3"/>
        <w:gridCol w:w="6317"/>
      </w:tblGrid>
      <w:tr w:rsidR="002116CD" w14:paraId="38F9A1CB" w14:textId="77777777" w:rsidTr="00B10949">
        <w:tc>
          <w:tcPr>
            <w:tcW w:w="3078" w:type="dxa"/>
            <w:tcBorders>
              <w:top w:val="single" w:sz="12" w:space="0" w:color="auto"/>
              <w:left w:val="single" w:sz="12" w:space="0" w:color="auto"/>
              <w:right w:val="single" w:sz="12" w:space="0" w:color="auto"/>
            </w:tcBorders>
            <w:shd w:val="clear" w:color="auto" w:fill="FFFF99"/>
          </w:tcPr>
          <w:p w14:paraId="482CDBFE" w14:textId="77777777" w:rsidR="002116CD" w:rsidRPr="009F2DA3" w:rsidRDefault="002116CD" w:rsidP="00B10949">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C00779C" w14:textId="0E93CAD4" w:rsidR="002116CD" w:rsidRPr="009F2DA3" w:rsidRDefault="002116CD" w:rsidP="00B10949">
            <w:pPr>
              <w:rPr>
                <w:sz w:val="22"/>
                <w:szCs w:val="22"/>
              </w:rPr>
            </w:pPr>
            <w:r w:rsidRPr="009F2DA3">
              <w:rPr>
                <w:sz w:val="22"/>
                <w:szCs w:val="22"/>
              </w:rPr>
              <w:t xml:space="preserve">ECE </w:t>
            </w:r>
            <w:proofErr w:type="gramStart"/>
            <w:r w:rsidRPr="009F2DA3">
              <w:rPr>
                <w:sz w:val="22"/>
                <w:szCs w:val="22"/>
              </w:rPr>
              <w:t>477</w:t>
            </w:r>
            <w:r w:rsidR="009E43C6">
              <w:rPr>
                <w:sz w:val="22"/>
                <w:szCs w:val="22"/>
              </w:rPr>
              <w:t>00</w:t>
            </w:r>
            <w:r w:rsidRPr="009F2DA3">
              <w:rPr>
                <w:sz w:val="22"/>
                <w:szCs w:val="22"/>
              </w:rPr>
              <w:t xml:space="preserve">  </w:t>
            </w:r>
            <w:r w:rsidRPr="009F2DA3">
              <w:rPr>
                <w:i/>
                <w:iCs/>
                <w:sz w:val="22"/>
                <w:szCs w:val="22"/>
              </w:rPr>
              <w:t>Digital</w:t>
            </w:r>
            <w:proofErr w:type="gramEnd"/>
            <w:r w:rsidRPr="009F2DA3">
              <w:rPr>
                <w:i/>
                <w:iCs/>
                <w:sz w:val="22"/>
                <w:szCs w:val="22"/>
              </w:rPr>
              <w:t xml:space="preserve"> Systems Senior Design Project</w:t>
            </w:r>
          </w:p>
        </w:tc>
      </w:tr>
      <w:tr w:rsidR="002116CD" w14:paraId="4F8DDAC6" w14:textId="77777777" w:rsidTr="00B10949">
        <w:tc>
          <w:tcPr>
            <w:tcW w:w="3078" w:type="dxa"/>
            <w:tcBorders>
              <w:left w:val="single" w:sz="12" w:space="0" w:color="auto"/>
              <w:right w:val="single" w:sz="12" w:space="0" w:color="auto"/>
            </w:tcBorders>
            <w:shd w:val="clear" w:color="auto" w:fill="FFFF99"/>
          </w:tcPr>
          <w:p w14:paraId="5BC0C7FB" w14:textId="77777777" w:rsidR="002116CD" w:rsidRPr="009F2DA3" w:rsidRDefault="002116CD" w:rsidP="00B10949">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DC4BCDB" w14:textId="33F2EFC0" w:rsidR="002116CD" w:rsidRPr="005129B6" w:rsidRDefault="00C54171" w:rsidP="00B10949">
            <w:pPr>
              <w:rPr>
                <w:color w:val="FF0000"/>
                <w:sz w:val="22"/>
                <w:szCs w:val="22"/>
              </w:rPr>
            </w:pPr>
            <w:r>
              <w:rPr>
                <w:color w:val="FF0000"/>
                <w:sz w:val="22"/>
                <w:szCs w:val="22"/>
              </w:rPr>
              <w:t>Spring</w:t>
            </w:r>
            <w:r w:rsidR="004641BD">
              <w:rPr>
                <w:color w:val="FF0000"/>
                <w:sz w:val="22"/>
                <w:szCs w:val="22"/>
              </w:rPr>
              <w:t>202</w:t>
            </w:r>
            <w:r>
              <w:rPr>
                <w:color w:val="FF0000"/>
                <w:sz w:val="22"/>
                <w:szCs w:val="22"/>
              </w:rPr>
              <w:t>2</w:t>
            </w:r>
          </w:p>
        </w:tc>
      </w:tr>
      <w:tr w:rsidR="002116CD" w14:paraId="126D1323" w14:textId="77777777" w:rsidTr="00B10949">
        <w:tc>
          <w:tcPr>
            <w:tcW w:w="3078" w:type="dxa"/>
            <w:tcBorders>
              <w:left w:val="single" w:sz="12" w:space="0" w:color="auto"/>
              <w:right w:val="single" w:sz="12" w:space="0" w:color="auto"/>
            </w:tcBorders>
            <w:shd w:val="clear" w:color="auto" w:fill="FFFF99"/>
          </w:tcPr>
          <w:p w14:paraId="100EC722" w14:textId="77777777" w:rsidR="002116CD" w:rsidRPr="009F2DA3" w:rsidRDefault="002116CD" w:rsidP="00B1094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1FA17BB" w14:textId="23B67F1E" w:rsidR="002116CD" w:rsidRPr="009F2DA3" w:rsidRDefault="004641BD" w:rsidP="00B10949">
            <w:pPr>
              <w:rPr>
                <w:sz w:val="22"/>
                <w:szCs w:val="22"/>
              </w:rPr>
            </w:pPr>
            <w:r>
              <w:rPr>
                <w:sz w:val="22"/>
                <w:szCs w:val="22"/>
              </w:rPr>
              <w:t>Phil Walter</w:t>
            </w:r>
          </w:p>
        </w:tc>
      </w:tr>
      <w:tr w:rsidR="002116CD" w14:paraId="70BA5634" w14:textId="77777777" w:rsidTr="00B10949">
        <w:tc>
          <w:tcPr>
            <w:tcW w:w="3078" w:type="dxa"/>
            <w:tcBorders>
              <w:left w:val="single" w:sz="12" w:space="0" w:color="auto"/>
              <w:right w:val="single" w:sz="12" w:space="0" w:color="auto"/>
            </w:tcBorders>
            <w:shd w:val="clear" w:color="auto" w:fill="FFFF99"/>
          </w:tcPr>
          <w:p w14:paraId="7D83F403" w14:textId="77777777" w:rsidR="002116CD" w:rsidRPr="009F2DA3" w:rsidRDefault="002116CD" w:rsidP="00B1094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4A35102C" w14:textId="77777777" w:rsidR="002116CD" w:rsidRPr="009F2DA3" w:rsidRDefault="085A8E16" w:rsidP="00B10949">
            <w:pPr>
              <w:tabs>
                <w:tab w:val="left" w:pos="4035"/>
              </w:tabs>
              <w:rPr>
                <w:sz w:val="22"/>
                <w:szCs w:val="22"/>
              </w:rPr>
            </w:pPr>
            <w:r w:rsidRPr="085A8E16">
              <w:rPr>
                <w:sz w:val="22"/>
                <w:szCs w:val="22"/>
              </w:rPr>
              <w:t>8</w:t>
            </w:r>
          </w:p>
        </w:tc>
      </w:tr>
      <w:tr w:rsidR="002116CD" w14:paraId="3341539E" w14:textId="77777777" w:rsidTr="00B10949">
        <w:tc>
          <w:tcPr>
            <w:tcW w:w="3078" w:type="dxa"/>
            <w:tcBorders>
              <w:left w:val="single" w:sz="12" w:space="0" w:color="auto"/>
              <w:bottom w:val="single" w:sz="12" w:space="0" w:color="auto"/>
              <w:right w:val="single" w:sz="12" w:space="0" w:color="auto"/>
            </w:tcBorders>
            <w:shd w:val="clear" w:color="auto" w:fill="FFFF99"/>
          </w:tcPr>
          <w:p w14:paraId="3789EA26" w14:textId="77777777" w:rsidR="002116CD" w:rsidRPr="009F2DA3" w:rsidRDefault="002116CD" w:rsidP="00B10949">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0E884F4" w14:textId="5B1DBB47" w:rsidR="002116CD" w:rsidRPr="009F2DA3" w:rsidRDefault="085A8E16" w:rsidP="00B10949">
            <w:pPr>
              <w:rPr>
                <w:sz w:val="22"/>
                <w:szCs w:val="22"/>
              </w:rPr>
            </w:pPr>
            <w:r w:rsidRPr="085A8E16">
              <w:rPr>
                <w:sz w:val="22"/>
                <w:szCs w:val="22"/>
              </w:rPr>
              <w:t>Gimbal Vehicle</w:t>
            </w:r>
          </w:p>
        </w:tc>
      </w:tr>
    </w:tbl>
    <w:p w14:paraId="6C31991B"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5"/>
        <w:gridCol w:w="1074"/>
        <w:gridCol w:w="2627"/>
        <w:gridCol w:w="2054"/>
      </w:tblGrid>
      <w:tr w:rsidR="002116CD" w14:paraId="2D6BBE9A" w14:textId="77777777" w:rsidTr="00B10949">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45CB904D" w14:textId="77777777" w:rsidR="002116CD" w:rsidRPr="009F2DA3" w:rsidRDefault="002116CD" w:rsidP="000B3619">
            <w:pPr>
              <w:pStyle w:val="Heading5"/>
              <w:rPr>
                <w:sz w:val="22"/>
                <w:szCs w:val="22"/>
              </w:rPr>
            </w:pPr>
            <w:r w:rsidRPr="009F2DA3">
              <w:rPr>
                <w:sz w:val="22"/>
                <w:szCs w:val="22"/>
              </w:rPr>
              <w:t>Senior D</w:t>
            </w:r>
            <w:r>
              <w:rPr>
                <w:sz w:val="22"/>
                <w:szCs w:val="22"/>
              </w:rPr>
              <w:t>esign Student Completing This Section</w:t>
            </w:r>
          </w:p>
        </w:tc>
      </w:tr>
      <w:tr w:rsidR="002116CD" w14:paraId="4303CF18" w14:textId="77777777" w:rsidTr="00B10949">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197BF19D" w14:textId="77777777" w:rsidR="002116CD" w:rsidRPr="009F2DA3" w:rsidRDefault="002116CD" w:rsidP="000B3619">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42F0DB71" w14:textId="77777777" w:rsidR="002116CD" w:rsidRPr="009F2DA3" w:rsidRDefault="002116CD" w:rsidP="00B10949">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2D1F5BDD" w14:textId="77777777" w:rsidR="002116CD" w:rsidRPr="009F2DA3" w:rsidRDefault="002116CD" w:rsidP="00B10949">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2713F0A6" w14:textId="77777777" w:rsidR="002116CD" w:rsidRPr="009F2DA3" w:rsidRDefault="002116CD" w:rsidP="00B10949">
            <w:pPr>
              <w:jc w:val="center"/>
              <w:rPr>
                <w:b/>
                <w:bCs/>
                <w:sz w:val="22"/>
                <w:szCs w:val="22"/>
              </w:rPr>
            </w:pPr>
            <w:r w:rsidRPr="009F2DA3">
              <w:rPr>
                <w:b/>
                <w:bCs/>
                <w:sz w:val="22"/>
                <w:szCs w:val="22"/>
              </w:rPr>
              <w:t>Expected Graduation Date</w:t>
            </w:r>
          </w:p>
        </w:tc>
      </w:tr>
      <w:tr w:rsidR="002116CD" w14:paraId="39E08C09" w14:textId="77777777" w:rsidTr="00B10949">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042CADCE" w14:textId="1CBB81A5" w:rsidR="002116CD" w:rsidRPr="009F2DA3" w:rsidRDefault="085A8E16" w:rsidP="00B10949">
            <w:pPr>
              <w:rPr>
                <w:sz w:val="22"/>
                <w:szCs w:val="22"/>
              </w:rPr>
            </w:pPr>
            <w:proofErr w:type="spellStart"/>
            <w:r w:rsidRPr="085A8E16">
              <w:rPr>
                <w:sz w:val="22"/>
                <w:szCs w:val="22"/>
              </w:rPr>
              <w:t>Deyuan</w:t>
            </w:r>
            <w:proofErr w:type="spellEnd"/>
            <w:r w:rsidRPr="085A8E16">
              <w:rPr>
                <w:sz w:val="22"/>
                <w:szCs w:val="22"/>
              </w:rPr>
              <w:t xml:space="preserve"> Sun</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41146265" w14:textId="55BCBBCB" w:rsidR="002116CD" w:rsidRPr="009F2DA3" w:rsidRDefault="409E2690" w:rsidP="00B10949">
            <w:pPr>
              <w:rPr>
                <w:sz w:val="22"/>
                <w:szCs w:val="22"/>
              </w:rPr>
            </w:pPr>
            <w:proofErr w:type="spellStart"/>
            <w:r w:rsidRPr="409E2690">
              <w:rPr>
                <w:sz w:val="22"/>
                <w:szCs w:val="22"/>
              </w:rPr>
              <w:t>CompE</w:t>
            </w:r>
            <w:proofErr w:type="spellEnd"/>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460F9D20" w14:textId="70030E5A" w:rsidR="002116CD" w:rsidRPr="009F2DA3" w:rsidRDefault="2A74B484" w:rsidP="00B10949">
            <w:pPr>
              <w:rPr>
                <w:sz w:val="22"/>
                <w:szCs w:val="22"/>
              </w:rPr>
            </w:pPr>
            <w:r w:rsidRPr="2A74B484">
              <w:rPr>
                <w:sz w:val="22"/>
                <w:szCs w:val="22"/>
              </w:rPr>
              <w:t>Software</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600BA5B2" w14:textId="13239CE1" w:rsidR="002116CD" w:rsidRPr="009F2DA3" w:rsidRDefault="682BDF04" w:rsidP="682BDF04">
            <w:pPr>
              <w:spacing w:line="259" w:lineRule="auto"/>
              <w:jc w:val="center"/>
              <w:rPr>
                <w:sz w:val="22"/>
                <w:szCs w:val="22"/>
              </w:rPr>
            </w:pPr>
            <w:r w:rsidRPr="682BDF04">
              <w:rPr>
                <w:sz w:val="22"/>
                <w:szCs w:val="22"/>
              </w:rPr>
              <w:t>5/11/2022</w:t>
            </w:r>
          </w:p>
        </w:tc>
      </w:tr>
    </w:tbl>
    <w:p w14:paraId="7668FE19" w14:textId="77777777" w:rsidR="002116CD" w:rsidRDefault="002116CD" w:rsidP="002116CD">
      <w:pPr>
        <w:jc w:val="both"/>
        <w:rPr>
          <w:iCs/>
          <w:color w:val="FF0000"/>
          <w:sz w:val="22"/>
          <w:szCs w:val="22"/>
        </w:rPr>
      </w:pPr>
    </w:p>
    <w:p w14:paraId="34E8F434" w14:textId="77777777"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67ED30C0" w14:textId="77777777" w:rsidR="002116CD" w:rsidRDefault="002116CD" w:rsidP="002116CD">
      <w:pPr>
        <w:jc w:val="both"/>
        <w:rPr>
          <w:sz w:val="24"/>
        </w:rPr>
      </w:pPr>
    </w:p>
    <w:p w14:paraId="117428FE" w14:textId="77777777" w:rsidR="002116CD" w:rsidRPr="006C2E8A" w:rsidRDefault="7432AE3E" w:rsidP="002116CD">
      <w:pPr>
        <w:pStyle w:val="ListParagraph"/>
        <w:numPr>
          <w:ilvl w:val="0"/>
          <w:numId w:val="3"/>
        </w:numPr>
        <w:rPr>
          <w:sz w:val="22"/>
          <w:szCs w:val="22"/>
        </w:rPr>
      </w:pPr>
      <w:r w:rsidRPr="7432AE3E">
        <w:rPr>
          <w:sz w:val="22"/>
          <w:szCs w:val="22"/>
        </w:rPr>
        <w:t>Describe your personal contributions to the project.</w:t>
      </w:r>
    </w:p>
    <w:p w14:paraId="305559B0" w14:textId="77777777" w:rsidR="002116CD" w:rsidRPr="00011E25" w:rsidRDefault="002116CD" w:rsidP="002116CD">
      <w:pPr>
        <w:jc w:val="both"/>
        <w:rPr>
          <w:sz w:val="22"/>
          <w:szCs w:val="22"/>
        </w:rPr>
      </w:pPr>
    </w:p>
    <w:p w14:paraId="78334942" w14:textId="63077CD5" w:rsidR="7DB95B15" w:rsidRDefault="7DB95B15" w:rsidP="00D13D42">
      <w:pPr>
        <w:ind w:left="432"/>
        <w:jc w:val="both"/>
        <w:rPr>
          <w:sz w:val="22"/>
          <w:szCs w:val="22"/>
        </w:rPr>
      </w:pPr>
      <w:r w:rsidRPr="7DB95B15">
        <w:rPr>
          <w:sz w:val="22"/>
          <w:szCs w:val="22"/>
        </w:rPr>
        <w:t xml:space="preserve">For our project, I mainly working on the camera and software part. Besides, testing and cooperating different design and make aggregations. I have worked for the </w:t>
      </w:r>
      <w:proofErr w:type="spellStart"/>
      <w:r w:rsidRPr="7DB95B15">
        <w:rPr>
          <w:sz w:val="22"/>
          <w:szCs w:val="22"/>
        </w:rPr>
        <w:t>Mecanum</w:t>
      </w:r>
      <w:proofErr w:type="spellEnd"/>
      <w:r w:rsidRPr="7DB95B15">
        <w:rPr>
          <w:sz w:val="22"/>
          <w:szCs w:val="22"/>
        </w:rPr>
        <w:t xml:space="preserve"> kinematics, that is, a module directly decoding the input joystick value to become the PWM output value of each wheel. Notice that our wheel is not just normal wheel, it is rather an omnidirectional move capable </w:t>
      </w:r>
      <w:proofErr w:type="spellStart"/>
      <w:r w:rsidRPr="7DB95B15">
        <w:rPr>
          <w:sz w:val="22"/>
          <w:szCs w:val="22"/>
        </w:rPr>
        <w:t>Mecanum</w:t>
      </w:r>
      <w:proofErr w:type="spellEnd"/>
      <w:r w:rsidRPr="7DB95B15">
        <w:rPr>
          <w:sz w:val="22"/>
          <w:szCs w:val="22"/>
        </w:rPr>
        <w:t xml:space="preserve"> wheel therefore, the output of each wheel is in fact a combinational logic of the input of joysticks. I also worked for the hall effect rotary encoder, reading from the hall effect sensor to demonstrate the real time RPM of the wheels. I have used the frequency of the RPM to output to a excel sheet, the result shows that the maximum RPM behave like what we expect. I have also implemented a tracking algorithm using </w:t>
      </w:r>
      <w:proofErr w:type="spellStart"/>
      <w:r w:rsidRPr="7DB95B15">
        <w:rPr>
          <w:sz w:val="22"/>
          <w:szCs w:val="22"/>
        </w:rPr>
        <w:t>Openpose</w:t>
      </w:r>
      <w:proofErr w:type="spellEnd"/>
      <w:r w:rsidRPr="7DB95B15">
        <w:rPr>
          <w:sz w:val="22"/>
          <w:szCs w:val="22"/>
        </w:rPr>
        <w:t xml:space="preserve">. However, with my current </w:t>
      </w:r>
      <w:proofErr w:type="spellStart"/>
      <w:r w:rsidRPr="7DB95B15">
        <w:rPr>
          <w:sz w:val="22"/>
          <w:szCs w:val="22"/>
        </w:rPr>
        <w:t>Vram</w:t>
      </w:r>
      <w:proofErr w:type="spellEnd"/>
      <w:r w:rsidRPr="7DB95B15">
        <w:rPr>
          <w:sz w:val="22"/>
          <w:szCs w:val="22"/>
        </w:rPr>
        <w:t xml:space="preserve"> in rtx3070, I am only able to achieve 0.5 fps, which is not every effective. So, we will not add this into the final design. However, I still put here a camera, using either </w:t>
      </w:r>
      <w:proofErr w:type="spellStart"/>
      <w:r w:rsidRPr="7DB95B15">
        <w:rPr>
          <w:sz w:val="22"/>
          <w:szCs w:val="22"/>
        </w:rPr>
        <w:t>openMV</w:t>
      </w:r>
      <w:proofErr w:type="spellEnd"/>
      <w:r w:rsidRPr="7DB95B15">
        <w:rPr>
          <w:sz w:val="22"/>
          <w:szCs w:val="22"/>
        </w:rPr>
        <w:t xml:space="preserve"> or just cell phone.</w:t>
      </w:r>
    </w:p>
    <w:p w14:paraId="5880A73C" w14:textId="6C0E2DB5" w:rsidR="7DB95B15" w:rsidRDefault="7DB95B15" w:rsidP="7DB95B15">
      <w:pPr>
        <w:jc w:val="both"/>
        <w:rPr>
          <w:sz w:val="24"/>
          <w:szCs w:val="24"/>
        </w:rPr>
      </w:pPr>
    </w:p>
    <w:p w14:paraId="3FB7FC11" w14:textId="77777777" w:rsidR="002116CD" w:rsidRPr="006C2E8A" w:rsidRDefault="7432AE3E" w:rsidP="002116CD">
      <w:pPr>
        <w:pStyle w:val="ListParagraph"/>
        <w:numPr>
          <w:ilvl w:val="0"/>
          <w:numId w:val="3"/>
        </w:numPr>
        <w:rPr>
          <w:sz w:val="22"/>
          <w:szCs w:val="22"/>
        </w:rPr>
      </w:pPr>
      <w:r w:rsidRPr="7432AE3E">
        <w:rPr>
          <w:sz w:val="22"/>
          <w:szCs w:val="22"/>
        </w:rPr>
        <w:t>Describe how your contributions to this project built on the knowledge and skills you acquired in earlier course work.</w:t>
      </w:r>
    </w:p>
    <w:p w14:paraId="104DE116" w14:textId="77777777" w:rsidR="002116CD" w:rsidRPr="006C2E8A" w:rsidRDefault="002116CD" w:rsidP="002116CD">
      <w:pPr>
        <w:pStyle w:val="ListParagraph"/>
        <w:ind w:left="432"/>
        <w:jc w:val="both"/>
        <w:rPr>
          <w:sz w:val="22"/>
          <w:szCs w:val="22"/>
        </w:rPr>
      </w:pPr>
    </w:p>
    <w:p w14:paraId="274C4FEC" w14:textId="78CC3AD2" w:rsidR="7DB95B15" w:rsidRDefault="3E3B5E5F" w:rsidP="7DB95B15">
      <w:pPr>
        <w:ind w:left="432"/>
        <w:jc w:val="both"/>
        <w:rPr>
          <w:sz w:val="22"/>
          <w:szCs w:val="22"/>
        </w:rPr>
      </w:pPr>
      <w:r w:rsidRPr="3E3B5E5F">
        <w:rPr>
          <w:sz w:val="22"/>
          <w:szCs w:val="22"/>
        </w:rPr>
        <w:t xml:space="preserve">Mostly using the knowledge gained from ECE362 and ECE595 computer vision. Having an overall understanding of microcontroller is very important to my design in the ece477 course project. From the design in the very top, all the way down to fixing the individual module in detail, an overall understanding of what I can do or what I should do is a must have knowledge. Moreover, now we can do our project faster and easier by use some developed dependencies like Hal library. I would also like to thank the knowledge I learned in ece595 computer vision. I knew the open-source software </w:t>
      </w:r>
      <w:proofErr w:type="spellStart"/>
      <w:r w:rsidRPr="3E3B5E5F">
        <w:rPr>
          <w:sz w:val="22"/>
          <w:szCs w:val="22"/>
        </w:rPr>
        <w:t>Openpose</w:t>
      </w:r>
      <w:proofErr w:type="spellEnd"/>
      <w:r w:rsidRPr="3E3B5E5F">
        <w:rPr>
          <w:sz w:val="22"/>
          <w:szCs w:val="22"/>
        </w:rPr>
        <w:t xml:space="preserve"> during the final presentation and final project. </w:t>
      </w:r>
      <w:commentRangeStart w:id="61"/>
      <w:r w:rsidRPr="3E3B5E5F">
        <w:rPr>
          <w:sz w:val="22"/>
          <w:szCs w:val="22"/>
        </w:rPr>
        <w:t xml:space="preserve">With the help of </w:t>
      </w:r>
      <w:proofErr w:type="spellStart"/>
      <w:r w:rsidRPr="3E3B5E5F">
        <w:rPr>
          <w:sz w:val="22"/>
          <w:szCs w:val="22"/>
        </w:rPr>
        <w:t>openpose</w:t>
      </w:r>
      <w:proofErr w:type="spellEnd"/>
      <w:r w:rsidRPr="3E3B5E5F">
        <w:rPr>
          <w:sz w:val="22"/>
          <w:szCs w:val="22"/>
        </w:rPr>
        <w:t>, many feature are finally capable to</w:t>
      </w:r>
      <w:ins w:id="62" w:author="Haiwen Zhang" w:date="2022-05-02T21:51:00Z">
        <w:r w:rsidR="00B01970">
          <w:rPr>
            <w:sz w:val="22"/>
            <w:szCs w:val="22"/>
          </w:rPr>
          <w:t xml:space="preserve"> be achieved</w:t>
        </w:r>
      </w:ins>
      <w:del w:id="63" w:author="Haiwen Zhang" w:date="2022-05-02T21:51:00Z">
        <w:r w:rsidRPr="3E3B5E5F" w:rsidDel="00B01970">
          <w:rPr>
            <w:sz w:val="22"/>
            <w:szCs w:val="22"/>
          </w:rPr>
          <w:delText xml:space="preserve"> do</w:delText>
        </w:r>
      </w:del>
      <w:r w:rsidRPr="3E3B5E5F">
        <w:rPr>
          <w:sz w:val="22"/>
          <w:szCs w:val="22"/>
        </w:rPr>
        <w:t>.</w:t>
      </w:r>
      <w:commentRangeEnd w:id="61"/>
      <w:r w:rsidR="7DB95B15">
        <w:rPr>
          <w:rStyle w:val="CommentReference"/>
        </w:rPr>
        <w:commentReference w:id="61"/>
      </w:r>
    </w:p>
    <w:p w14:paraId="2C7C2D60" w14:textId="568E3495" w:rsidR="7DB95B15" w:rsidRDefault="7DB95B15" w:rsidP="7DB95B15"/>
    <w:p w14:paraId="79870AB9" w14:textId="77777777" w:rsidR="002116CD" w:rsidRDefault="002116CD" w:rsidP="002116CD">
      <w:pPr>
        <w:jc w:val="both"/>
        <w:rPr>
          <w:sz w:val="24"/>
        </w:rPr>
      </w:pPr>
    </w:p>
    <w:p w14:paraId="4CB347DA" w14:textId="77777777" w:rsidR="002116CD" w:rsidRPr="006C2E8A" w:rsidRDefault="7432AE3E" w:rsidP="002116CD">
      <w:pPr>
        <w:pStyle w:val="ListParagraph"/>
        <w:numPr>
          <w:ilvl w:val="0"/>
          <w:numId w:val="3"/>
        </w:numPr>
        <w:rPr>
          <w:sz w:val="22"/>
          <w:szCs w:val="22"/>
        </w:rPr>
      </w:pPr>
      <w:r w:rsidRPr="7432AE3E">
        <w:rPr>
          <w:sz w:val="22"/>
          <w:szCs w:val="22"/>
        </w:rPr>
        <w:t>Describe how you acquired and applied new knowledge as needed to contribute to this project. What learning strategies did you employ to do so?</w:t>
      </w:r>
    </w:p>
    <w:p w14:paraId="14D85EB9" w14:textId="77777777" w:rsidR="002116CD" w:rsidRPr="006C2E8A" w:rsidRDefault="002116CD" w:rsidP="002116CD">
      <w:pPr>
        <w:pStyle w:val="ListParagraph"/>
        <w:ind w:left="432"/>
        <w:jc w:val="both"/>
        <w:rPr>
          <w:sz w:val="22"/>
          <w:szCs w:val="22"/>
        </w:rPr>
      </w:pPr>
    </w:p>
    <w:p w14:paraId="38621B83" w14:textId="14EFC642" w:rsidR="002116CD" w:rsidRDefault="3E3B5E5F" w:rsidP="045F1B39">
      <w:pPr>
        <w:ind w:left="432"/>
        <w:jc w:val="both"/>
        <w:rPr>
          <w:sz w:val="24"/>
          <w:szCs w:val="24"/>
        </w:rPr>
      </w:pPr>
      <w:r w:rsidRPr="3E3B5E5F">
        <w:rPr>
          <w:sz w:val="22"/>
          <w:szCs w:val="22"/>
        </w:rPr>
        <w:t>Most of the time we will discuss as many times as possible. However, for each of the technical difficulties that we encountered, we really need to search the user manual and the technical documents to clear our confusions. I call this is a bottom-up building strategy. We solve each error at each isolated module level. Try to get them right and integrated together. So that when we meet higher level of module that is built up using smaller module, we are more unlikely to make any mistakes and it would be easier to debug later.</w:t>
      </w:r>
    </w:p>
    <w:p w14:paraId="61231025" w14:textId="06215139" w:rsidR="7DB95B15" w:rsidRDefault="7DB95B15" w:rsidP="7DB95B15">
      <w:pPr>
        <w:jc w:val="both"/>
        <w:rPr>
          <w:sz w:val="22"/>
          <w:szCs w:val="22"/>
        </w:rPr>
      </w:pPr>
    </w:p>
    <w:p w14:paraId="26C63B85" w14:textId="77777777" w:rsidR="002116CD" w:rsidRPr="006C2E8A" w:rsidRDefault="7432AE3E" w:rsidP="002116CD">
      <w:pPr>
        <w:pStyle w:val="ListParagraph"/>
        <w:numPr>
          <w:ilvl w:val="0"/>
          <w:numId w:val="3"/>
        </w:numPr>
        <w:rPr>
          <w:sz w:val="22"/>
          <w:szCs w:val="22"/>
        </w:rPr>
      </w:pPr>
      <w:r w:rsidRPr="7432AE3E">
        <w:rPr>
          <w:sz w:val="22"/>
          <w:szCs w:val="22"/>
        </w:rPr>
        <w:t xml:space="preserve">Discuss your ethical and professional responsibilities as they relate to this engineering design experience. </w:t>
      </w:r>
    </w:p>
    <w:p w14:paraId="1DE6295F" w14:textId="77777777" w:rsidR="002116CD" w:rsidRPr="006C2E8A" w:rsidRDefault="002116CD" w:rsidP="002116CD">
      <w:pPr>
        <w:pStyle w:val="ListParagraph"/>
        <w:ind w:left="432"/>
        <w:jc w:val="both"/>
        <w:rPr>
          <w:sz w:val="22"/>
          <w:szCs w:val="22"/>
        </w:rPr>
      </w:pPr>
    </w:p>
    <w:p w14:paraId="728A4765" w14:textId="2416BFDB" w:rsidR="002116CD" w:rsidRDefault="3E3B5E5F" w:rsidP="7432AE3E">
      <w:pPr>
        <w:ind w:left="432"/>
        <w:jc w:val="both"/>
        <w:rPr>
          <w:sz w:val="24"/>
          <w:szCs w:val="24"/>
        </w:rPr>
      </w:pPr>
      <w:r w:rsidRPr="3E3B5E5F">
        <w:rPr>
          <w:sz w:val="22"/>
          <w:szCs w:val="22"/>
        </w:rPr>
        <w:t xml:space="preserve">As a gimbal vehicle infrastructure provide, we need to make sure our vehicle is reliable (of course). For my part, I need to deal with the camera and potential data collection field of the vehicle. I need to make sure that the potential videos recorded are not released to others. One way is making sure this data stored locally for small group of people to use. If it is an </w:t>
      </w:r>
      <w:proofErr w:type="gramStart"/>
      <w:r w:rsidRPr="3E3B5E5F">
        <w:rPr>
          <w:sz w:val="22"/>
          <w:szCs w:val="22"/>
        </w:rPr>
        <w:t>actually commercialized</w:t>
      </w:r>
      <w:proofErr w:type="gramEnd"/>
      <w:r w:rsidRPr="3E3B5E5F">
        <w:rPr>
          <w:sz w:val="22"/>
          <w:szCs w:val="22"/>
        </w:rPr>
        <w:t xml:space="preserve"> product, I would actually make all the data collection online to a remote database. However, centralized idea is still making sure that all the data is not handed to the wrong person. Other than privacy</w:t>
      </w:r>
      <w:ins w:id="64" w:author="Rohan Sarkar" w:date="2022-04-25T22:39:00Z">
        <w:r w:rsidRPr="3E3B5E5F">
          <w:rPr>
            <w:sz w:val="22"/>
            <w:szCs w:val="22"/>
          </w:rPr>
          <w:t>,</w:t>
        </w:r>
      </w:ins>
      <w:del w:id="65" w:author="Rohan Sarkar" w:date="2022-04-25T22:39:00Z">
        <w:r w:rsidR="7432AE3E" w:rsidRPr="3E3B5E5F" w:rsidDel="3E3B5E5F">
          <w:rPr>
            <w:sz w:val="22"/>
            <w:szCs w:val="22"/>
          </w:rPr>
          <w:delText>.</w:delText>
        </w:r>
      </w:del>
      <w:r w:rsidRPr="3E3B5E5F">
        <w:rPr>
          <w:sz w:val="22"/>
          <w:szCs w:val="22"/>
        </w:rPr>
        <w:t xml:space="preserve"> I believe we generally will make the system robust enough. Our customers wouldn’t be very happy if our vehicle dies every 5 min.</w:t>
      </w:r>
    </w:p>
    <w:p w14:paraId="5A79D08A" w14:textId="2CCEE0BB" w:rsidR="7432AE3E" w:rsidRDefault="7432AE3E" w:rsidP="7432AE3E">
      <w:pPr>
        <w:jc w:val="both"/>
        <w:rPr>
          <w:sz w:val="22"/>
          <w:szCs w:val="22"/>
        </w:rPr>
      </w:pPr>
    </w:p>
    <w:p w14:paraId="3DE1EA13" w14:textId="77777777" w:rsidR="002116CD" w:rsidRPr="006C2E8A" w:rsidRDefault="7432AE3E" w:rsidP="002116CD">
      <w:pPr>
        <w:pStyle w:val="ListParagraph"/>
        <w:numPr>
          <w:ilvl w:val="0"/>
          <w:numId w:val="3"/>
        </w:numPr>
        <w:rPr>
          <w:sz w:val="22"/>
          <w:szCs w:val="22"/>
        </w:rPr>
      </w:pPr>
      <w:r w:rsidRPr="7432AE3E">
        <w:rPr>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1EDDA276" w14:textId="38329E4E" w:rsidR="002116CD" w:rsidRPr="00D13D42" w:rsidRDefault="3E3B5E5F" w:rsidP="002116CD">
      <w:pPr>
        <w:pStyle w:val="ListParagraph"/>
        <w:ind w:left="432"/>
        <w:jc w:val="both"/>
        <w:rPr>
          <w:sz w:val="22"/>
          <w:szCs w:val="22"/>
        </w:rPr>
      </w:pPr>
      <w:ins w:id="66" w:author="Sun Deyuan" w:date="2022-05-03T01:43:00Z">
        <w:r w:rsidRPr="3E3B5E5F">
          <w:rPr>
            <w:sz w:val="22"/>
            <w:szCs w:val="22"/>
          </w:rPr>
          <w:t xml:space="preserve"> </w:t>
        </w:r>
      </w:ins>
    </w:p>
    <w:p w14:paraId="72884349" w14:textId="3B43D3C6" w:rsidR="002116CD" w:rsidRPr="00D13D42" w:rsidRDefault="30496442" w:rsidP="00905473">
      <w:pPr>
        <w:ind w:left="432"/>
        <w:rPr>
          <w:sz w:val="22"/>
          <w:szCs w:val="22"/>
        </w:rPr>
        <w:pPrChange w:id="67" w:author="Haiwen Zhang" w:date="2022-05-02T21:50:00Z">
          <w:pPr>
            <w:ind w:left="144" w:firstLine="144"/>
          </w:pPr>
        </w:pPrChange>
      </w:pPr>
      <w:r w:rsidRPr="30496442">
        <w:rPr>
          <w:sz w:val="22"/>
          <w:szCs w:val="22"/>
        </w:rPr>
        <w:t>For Economic content</w:t>
      </w:r>
      <w:r w:rsidR="1B35945A" w:rsidRPr="1B35945A">
        <w:rPr>
          <w:sz w:val="22"/>
          <w:szCs w:val="22"/>
        </w:rPr>
        <w:t>:</w:t>
      </w:r>
      <w:r w:rsidRPr="30496442">
        <w:rPr>
          <w:sz w:val="22"/>
          <w:szCs w:val="22"/>
        </w:rPr>
        <w:t xml:space="preserve"> </w:t>
      </w:r>
      <w:del w:id="68" w:author="Haiwen Zhang" w:date="2022-05-02T21:51:00Z">
        <w:r w:rsidRPr="30496442" w:rsidDel="009B0C67">
          <w:rPr>
            <w:sz w:val="22"/>
            <w:szCs w:val="22"/>
          </w:rPr>
          <w:delText>We create an we are</w:delText>
        </w:r>
      </w:del>
      <w:ins w:id="69" w:author="Haiwen Zhang" w:date="2022-05-02T21:51:00Z">
        <w:r w:rsidR="009B0C67">
          <w:rPr>
            <w:sz w:val="22"/>
            <w:szCs w:val="22"/>
          </w:rPr>
          <w:t>We are</w:t>
        </w:r>
      </w:ins>
      <w:r w:rsidRPr="30496442">
        <w:rPr>
          <w:sz w:val="22"/>
          <w:szCs w:val="22"/>
        </w:rPr>
        <w:t xml:space="preserve"> making such filming feature become more affordable.</w:t>
      </w:r>
      <w:commentRangeStart w:id="70"/>
      <w:commentRangeStart w:id="71"/>
      <w:commentRangeEnd w:id="71"/>
      <w:r w:rsidR="7432AE3E">
        <w:rPr>
          <w:rStyle w:val="CommentReference"/>
        </w:rPr>
        <w:commentReference w:id="71"/>
      </w:r>
    </w:p>
    <w:p w14:paraId="19959112" w14:textId="448CA26E" w:rsidR="002116CD" w:rsidRPr="00D13D42" w:rsidRDefault="2A03BCA4" w:rsidP="00905473">
      <w:pPr>
        <w:ind w:left="432"/>
        <w:rPr>
          <w:sz w:val="22"/>
          <w:szCs w:val="22"/>
        </w:rPr>
        <w:pPrChange w:id="72" w:author="Haiwen Zhang" w:date="2022-05-02T21:50:00Z">
          <w:pPr>
            <w:ind w:left="144" w:firstLine="144"/>
          </w:pPr>
        </w:pPrChange>
      </w:pPr>
      <w:r w:rsidRPr="2A03BCA4">
        <w:rPr>
          <w:sz w:val="22"/>
          <w:szCs w:val="22"/>
        </w:rPr>
        <w:t xml:space="preserve">Environmental: We </w:t>
      </w:r>
      <w:del w:id="73" w:author="Haiwen Zhang" w:date="2022-05-02T21:50:00Z">
        <w:r w:rsidRPr="2A03BCA4" w:rsidDel="00905473">
          <w:rPr>
            <w:sz w:val="22"/>
            <w:szCs w:val="22"/>
          </w:rPr>
          <w:delText>are able to</w:delText>
        </w:r>
      </w:del>
      <w:ins w:id="74" w:author="Haiwen Zhang" w:date="2022-05-02T21:50:00Z">
        <w:r w:rsidR="00905473" w:rsidRPr="2A03BCA4">
          <w:rPr>
            <w:sz w:val="22"/>
            <w:szCs w:val="22"/>
          </w:rPr>
          <w:t>can</w:t>
        </w:r>
      </w:ins>
      <w:r w:rsidRPr="2A03BCA4">
        <w:rPr>
          <w:sz w:val="22"/>
          <w:szCs w:val="22"/>
        </w:rPr>
        <w:t xml:space="preserve"> replace many smaller filming tasks or delivering task with our robot instead of traditional vehicle, which saving the world.</w:t>
      </w:r>
    </w:p>
    <w:p w14:paraId="4634AAB2" w14:textId="5252BE4C" w:rsidR="002116CD" w:rsidRPr="00D13D42" w:rsidRDefault="2A03BCA4" w:rsidP="00905473">
      <w:pPr>
        <w:ind w:left="432"/>
        <w:rPr>
          <w:sz w:val="22"/>
          <w:szCs w:val="22"/>
        </w:rPr>
        <w:pPrChange w:id="75" w:author="Haiwen Zhang" w:date="2022-05-02T21:50:00Z">
          <w:pPr>
            <w:ind w:left="144" w:firstLine="144"/>
          </w:pPr>
        </w:pPrChange>
      </w:pPr>
      <w:r w:rsidRPr="2A03BCA4">
        <w:rPr>
          <w:sz w:val="22"/>
          <w:szCs w:val="22"/>
        </w:rPr>
        <w:t>Societal: We enable individual video content creator or small media business to share their value easier and at lower cost.</w:t>
      </w:r>
    </w:p>
    <w:commentRangeEnd w:id="70"/>
    <w:p w14:paraId="34FCCEBC" w14:textId="765FF76E" w:rsidR="002116CD" w:rsidRDefault="1B35945A" w:rsidP="00905473">
      <w:pPr>
        <w:ind w:left="432"/>
        <w:rPr>
          <w:color w:val="FF0000"/>
          <w:sz w:val="22"/>
          <w:szCs w:val="22"/>
        </w:rPr>
        <w:pPrChange w:id="76" w:author="Haiwen Zhang" w:date="2022-05-02T21:50:00Z">
          <w:pPr>
            <w:ind w:left="144" w:firstLine="144"/>
          </w:pPr>
        </w:pPrChange>
      </w:pPr>
      <w:r w:rsidRPr="1B35945A">
        <w:rPr>
          <w:sz w:val="22"/>
          <w:szCs w:val="22"/>
        </w:rPr>
        <w:t>Global content: We encourage people who has robotic endeavor to add on to our product and making their own variation.</w:t>
      </w:r>
      <w:r>
        <w:t xml:space="preserve"> </w:t>
      </w:r>
      <w:r w:rsidR="00166AC4">
        <w:rPr>
          <w:rStyle w:val="CommentReference"/>
        </w:rPr>
        <w:commentReference w:id="70"/>
      </w:r>
      <w:r w:rsidR="002116CD" w:rsidRPr="7432AE3E">
        <w:rPr>
          <w:color w:val="FF0000"/>
          <w:sz w:val="22"/>
          <w:szCs w:val="22"/>
        </w:rPr>
        <w:br w:type="page"/>
      </w:r>
    </w:p>
    <w:p w14:paraId="28E9FFF5" w14:textId="77777777" w:rsidR="002116CD" w:rsidRDefault="002116CD" w:rsidP="002116CD">
      <w:pPr>
        <w:pStyle w:val="Heading2"/>
        <w:jc w:val="center"/>
        <w:rPr>
          <w:rFonts w:ascii="Arial" w:hAnsi="Arial"/>
          <w:b/>
          <w:bCs/>
          <w:color w:val="0000FF"/>
          <w:sz w:val="32"/>
        </w:rPr>
      </w:pPr>
      <w:commentRangeStart w:id="77"/>
      <w:r>
        <w:rPr>
          <w:rFonts w:ascii="Arial" w:hAnsi="Arial"/>
          <w:b/>
          <w:bCs/>
          <w:color w:val="0000FF"/>
          <w:sz w:val="32"/>
        </w:rPr>
        <w:t xml:space="preserve">Purdue ECE Senior Design Semester Report </w:t>
      </w:r>
    </w:p>
    <w:p w14:paraId="340D3558" w14:textId="77777777" w:rsidR="002116CD" w:rsidRDefault="002116CD" w:rsidP="002116CD">
      <w:pPr>
        <w:pStyle w:val="Heading2"/>
        <w:jc w:val="center"/>
        <w:rPr>
          <w:rFonts w:ascii="Arial" w:hAnsi="Arial"/>
          <w:color w:val="0000FF"/>
          <w:sz w:val="32"/>
        </w:rPr>
      </w:pPr>
      <w:r>
        <w:rPr>
          <w:rFonts w:ascii="Arial" w:hAnsi="Arial"/>
          <w:b/>
          <w:bCs/>
          <w:color w:val="0000FF"/>
          <w:sz w:val="32"/>
        </w:rPr>
        <w:t>(Individual Reflections Section)</w:t>
      </w:r>
      <w:commentRangeEnd w:id="77"/>
      <w:r w:rsidR="00166AC4">
        <w:rPr>
          <w:rStyle w:val="CommentReference"/>
          <w:rFonts w:ascii="Arial" w:hAnsi="Arial"/>
        </w:rPr>
        <w:commentReference w:id="77"/>
      </w:r>
    </w:p>
    <w:p w14:paraId="79C4348D"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315"/>
      </w:tblGrid>
      <w:tr w:rsidR="002116CD" w14:paraId="1A8B3D5F" w14:textId="77777777" w:rsidTr="00B10949">
        <w:tc>
          <w:tcPr>
            <w:tcW w:w="3078" w:type="dxa"/>
            <w:tcBorders>
              <w:top w:val="single" w:sz="12" w:space="0" w:color="auto"/>
              <w:left w:val="single" w:sz="12" w:space="0" w:color="auto"/>
              <w:right w:val="single" w:sz="12" w:space="0" w:color="auto"/>
            </w:tcBorders>
            <w:shd w:val="clear" w:color="auto" w:fill="FFFF99"/>
          </w:tcPr>
          <w:p w14:paraId="7720FF47" w14:textId="77777777" w:rsidR="002116CD" w:rsidRPr="009F2DA3" w:rsidRDefault="002116CD" w:rsidP="00B10949">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47EE42F3" w14:textId="59D83336" w:rsidR="002116CD" w:rsidRPr="009F2DA3" w:rsidRDefault="002116CD" w:rsidP="00B10949">
            <w:pPr>
              <w:rPr>
                <w:sz w:val="22"/>
                <w:szCs w:val="22"/>
              </w:rPr>
            </w:pPr>
            <w:r w:rsidRPr="009F2DA3">
              <w:rPr>
                <w:sz w:val="22"/>
                <w:szCs w:val="22"/>
              </w:rPr>
              <w:t xml:space="preserve">ECE </w:t>
            </w:r>
            <w:proofErr w:type="gramStart"/>
            <w:r w:rsidRPr="009F2DA3">
              <w:rPr>
                <w:sz w:val="22"/>
                <w:szCs w:val="22"/>
              </w:rPr>
              <w:t>477</w:t>
            </w:r>
            <w:r w:rsidR="009E43C6">
              <w:rPr>
                <w:sz w:val="22"/>
                <w:szCs w:val="22"/>
              </w:rPr>
              <w:t>00</w:t>
            </w:r>
            <w:r w:rsidRPr="009F2DA3">
              <w:rPr>
                <w:sz w:val="22"/>
                <w:szCs w:val="22"/>
              </w:rPr>
              <w:t xml:space="preserve">  </w:t>
            </w:r>
            <w:r w:rsidRPr="009F2DA3">
              <w:rPr>
                <w:i/>
                <w:iCs/>
                <w:sz w:val="22"/>
                <w:szCs w:val="22"/>
              </w:rPr>
              <w:t>Digital</w:t>
            </w:r>
            <w:proofErr w:type="gramEnd"/>
            <w:r w:rsidRPr="009F2DA3">
              <w:rPr>
                <w:i/>
                <w:iCs/>
                <w:sz w:val="22"/>
                <w:szCs w:val="22"/>
              </w:rPr>
              <w:t xml:space="preserve"> Systems Senior Design Project</w:t>
            </w:r>
          </w:p>
        </w:tc>
      </w:tr>
      <w:tr w:rsidR="002116CD" w14:paraId="1D2BC029" w14:textId="77777777" w:rsidTr="00B10949">
        <w:tc>
          <w:tcPr>
            <w:tcW w:w="3078" w:type="dxa"/>
            <w:tcBorders>
              <w:left w:val="single" w:sz="12" w:space="0" w:color="auto"/>
              <w:right w:val="single" w:sz="12" w:space="0" w:color="auto"/>
            </w:tcBorders>
            <w:shd w:val="clear" w:color="auto" w:fill="FFFF99"/>
          </w:tcPr>
          <w:p w14:paraId="6ABE17DC" w14:textId="77777777" w:rsidR="002116CD" w:rsidRPr="009F2DA3" w:rsidRDefault="002116CD" w:rsidP="00B10949">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19A65586" w14:textId="042E7349" w:rsidR="002116CD" w:rsidRPr="005129B6" w:rsidRDefault="00C54171" w:rsidP="00B10949">
            <w:pPr>
              <w:rPr>
                <w:color w:val="FF0000"/>
                <w:sz w:val="22"/>
                <w:szCs w:val="22"/>
              </w:rPr>
            </w:pPr>
            <w:r>
              <w:rPr>
                <w:color w:val="FF0000"/>
                <w:sz w:val="22"/>
                <w:szCs w:val="22"/>
              </w:rPr>
              <w:t>Spring</w:t>
            </w:r>
            <w:r w:rsidR="002116CD">
              <w:rPr>
                <w:color w:val="FF0000"/>
                <w:sz w:val="22"/>
                <w:szCs w:val="22"/>
              </w:rPr>
              <w:t xml:space="preserve"> 202</w:t>
            </w:r>
            <w:r>
              <w:rPr>
                <w:color w:val="FF0000"/>
                <w:sz w:val="22"/>
                <w:szCs w:val="22"/>
              </w:rPr>
              <w:t>2</w:t>
            </w:r>
          </w:p>
        </w:tc>
      </w:tr>
      <w:tr w:rsidR="002116CD" w14:paraId="44AAF7A1" w14:textId="77777777" w:rsidTr="00B10949">
        <w:tc>
          <w:tcPr>
            <w:tcW w:w="3078" w:type="dxa"/>
            <w:tcBorders>
              <w:left w:val="single" w:sz="12" w:space="0" w:color="auto"/>
              <w:right w:val="single" w:sz="12" w:space="0" w:color="auto"/>
            </w:tcBorders>
            <w:shd w:val="clear" w:color="auto" w:fill="FFFF99"/>
          </w:tcPr>
          <w:p w14:paraId="3277AD80" w14:textId="77777777" w:rsidR="002116CD" w:rsidRPr="009F2DA3" w:rsidRDefault="002116CD" w:rsidP="00B1094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3447E1B7" w14:textId="6F4921B3" w:rsidR="002116CD" w:rsidRPr="009F2DA3" w:rsidRDefault="004641BD" w:rsidP="00B10949">
            <w:pPr>
              <w:rPr>
                <w:sz w:val="22"/>
                <w:szCs w:val="22"/>
              </w:rPr>
            </w:pPr>
            <w:r>
              <w:rPr>
                <w:sz w:val="22"/>
                <w:szCs w:val="22"/>
              </w:rPr>
              <w:t>Phil Walter</w:t>
            </w:r>
          </w:p>
        </w:tc>
      </w:tr>
      <w:tr w:rsidR="002116CD" w14:paraId="5A317CA5" w14:textId="77777777" w:rsidTr="00B10949">
        <w:tc>
          <w:tcPr>
            <w:tcW w:w="3078" w:type="dxa"/>
            <w:tcBorders>
              <w:left w:val="single" w:sz="12" w:space="0" w:color="auto"/>
              <w:right w:val="single" w:sz="12" w:space="0" w:color="auto"/>
            </w:tcBorders>
            <w:shd w:val="clear" w:color="auto" w:fill="FFFF99"/>
          </w:tcPr>
          <w:p w14:paraId="6DEAC6A2" w14:textId="77777777" w:rsidR="002116CD" w:rsidRPr="009F2DA3" w:rsidRDefault="002116CD" w:rsidP="00B1094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62D32B50" w14:textId="77777777" w:rsidR="002116CD" w:rsidRPr="009F2DA3" w:rsidRDefault="6CF1D774" w:rsidP="00B10949">
            <w:pPr>
              <w:tabs>
                <w:tab w:val="left" w:pos="4035"/>
              </w:tabs>
              <w:rPr>
                <w:sz w:val="22"/>
                <w:szCs w:val="22"/>
              </w:rPr>
            </w:pPr>
            <w:r w:rsidRPr="6CF1D774">
              <w:rPr>
                <w:sz w:val="22"/>
                <w:szCs w:val="22"/>
              </w:rPr>
              <w:t>08</w:t>
            </w:r>
          </w:p>
        </w:tc>
      </w:tr>
      <w:tr w:rsidR="002116CD" w14:paraId="677A335C" w14:textId="77777777" w:rsidTr="00B10949">
        <w:tc>
          <w:tcPr>
            <w:tcW w:w="3078" w:type="dxa"/>
            <w:tcBorders>
              <w:left w:val="single" w:sz="12" w:space="0" w:color="auto"/>
              <w:bottom w:val="single" w:sz="12" w:space="0" w:color="auto"/>
              <w:right w:val="single" w:sz="12" w:space="0" w:color="auto"/>
            </w:tcBorders>
            <w:shd w:val="clear" w:color="auto" w:fill="FFFF99"/>
          </w:tcPr>
          <w:p w14:paraId="3787A4F4" w14:textId="77777777" w:rsidR="002116CD" w:rsidRPr="009F2DA3" w:rsidRDefault="002116CD" w:rsidP="00B10949">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69CFE467" w14:textId="69462F69" w:rsidR="002116CD" w:rsidRPr="009F2DA3" w:rsidRDefault="6CF1D774" w:rsidP="00B10949">
            <w:pPr>
              <w:rPr>
                <w:sz w:val="22"/>
                <w:szCs w:val="22"/>
              </w:rPr>
            </w:pPr>
            <w:r w:rsidRPr="6CF1D774">
              <w:rPr>
                <w:sz w:val="22"/>
                <w:szCs w:val="22"/>
              </w:rPr>
              <w:t>Gimb</w:t>
            </w:r>
            <w:ins w:id="78" w:author="Rohan Sarkar" w:date="2022-04-25T22:41:00Z">
              <w:r w:rsidR="00166AC4">
                <w:rPr>
                  <w:sz w:val="22"/>
                  <w:szCs w:val="22"/>
                </w:rPr>
                <w:t>a</w:t>
              </w:r>
            </w:ins>
            <w:del w:id="79" w:author="Rohan Sarkar" w:date="2022-04-25T22:41:00Z">
              <w:r w:rsidRPr="6CF1D774" w:rsidDel="00166AC4">
                <w:rPr>
                  <w:sz w:val="22"/>
                  <w:szCs w:val="22"/>
                </w:rPr>
                <w:delText>e</w:delText>
              </w:r>
            </w:del>
            <w:r w:rsidRPr="6CF1D774">
              <w:rPr>
                <w:sz w:val="22"/>
                <w:szCs w:val="22"/>
              </w:rPr>
              <w:t>l vehicle</w:t>
            </w:r>
          </w:p>
        </w:tc>
      </w:tr>
    </w:tbl>
    <w:p w14:paraId="5611387F" w14:textId="77777777" w:rsidR="002116CD" w:rsidRDefault="002116CD" w:rsidP="002116CD">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8"/>
        <w:gridCol w:w="1067"/>
        <w:gridCol w:w="2630"/>
        <w:gridCol w:w="2055"/>
      </w:tblGrid>
      <w:tr w:rsidR="002116CD" w14:paraId="44C1C9B5" w14:textId="77777777" w:rsidTr="00B10949">
        <w:trPr>
          <w:cantSplit/>
        </w:trPr>
        <w:tc>
          <w:tcPr>
            <w:tcW w:w="9576" w:type="dxa"/>
            <w:gridSpan w:val="4"/>
            <w:tcBorders>
              <w:top w:val="single" w:sz="12" w:space="0" w:color="auto"/>
              <w:left w:val="single" w:sz="12" w:space="0" w:color="auto"/>
              <w:bottom w:val="single" w:sz="12" w:space="0" w:color="auto"/>
              <w:right w:val="single" w:sz="12" w:space="0" w:color="auto"/>
            </w:tcBorders>
            <w:shd w:val="clear" w:color="auto" w:fill="FFFF99"/>
          </w:tcPr>
          <w:p w14:paraId="6DB14570" w14:textId="77777777" w:rsidR="002116CD" w:rsidRPr="009F2DA3" w:rsidRDefault="002116CD" w:rsidP="000B3619">
            <w:pPr>
              <w:pStyle w:val="Heading5"/>
              <w:rPr>
                <w:sz w:val="22"/>
                <w:szCs w:val="22"/>
              </w:rPr>
            </w:pPr>
            <w:r w:rsidRPr="009F2DA3">
              <w:rPr>
                <w:sz w:val="22"/>
                <w:szCs w:val="22"/>
              </w:rPr>
              <w:t>Senior D</w:t>
            </w:r>
            <w:r>
              <w:rPr>
                <w:sz w:val="22"/>
                <w:szCs w:val="22"/>
              </w:rPr>
              <w:t>esign Student Completing This Section</w:t>
            </w:r>
          </w:p>
        </w:tc>
      </w:tr>
      <w:tr w:rsidR="002116CD" w14:paraId="4E2680A9" w14:textId="77777777" w:rsidTr="00B10949">
        <w:tc>
          <w:tcPr>
            <w:tcW w:w="3708" w:type="dxa"/>
            <w:tcBorders>
              <w:top w:val="single" w:sz="12" w:space="0" w:color="auto"/>
              <w:left w:val="single" w:sz="12" w:space="0" w:color="auto"/>
              <w:bottom w:val="single" w:sz="12" w:space="0" w:color="auto"/>
              <w:right w:val="single" w:sz="12" w:space="0" w:color="auto"/>
            </w:tcBorders>
            <w:shd w:val="clear" w:color="auto" w:fill="FFFF99"/>
            <w:vAlign w:val="center"/>
          </w:tcPr>
          <w:p w14:paraId="5963ED82" w14:textId="77777777" w:rsidR="002116CD" w:rsidRPr="009F2DA3" w:rsidRDefault="002116CD" w:rsidP="000B3619">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699B7C60" w14:textId="77777777" w:rsidR="002116CD" w:rsidRPr="009F2DA3" w:rsidRDefault="002116CD" w:rsidP="00B10949">
            <w:pPr>
              <w:jc w:val="center"/>
              <w:rPr>
                <w:b/>
                <w:bCs/>
                <w:sz w:val="22"/>
                <w:szCs w:val="22"/>
              </w:rPr>
            </w:pPr>
            <w:r w:rsidRPr="009F2DA3">
              <w:rPr>
                <w:b/>
                <w:bCs/>
                <w:sz w:val="22"/>
                <w:szCs w:val="22"/>
              </w:rPr>
              <w:t>Major</w:t>
            </w:r>
          </w:p>
        </w:tc>
        <w:tc>
          <w:tcPr>
            <w:tcW w:w="2700" w:type="dxa"/>
            <w:tcBorders>
              <w:top w:val="single" w:sz="12" w:space="0" w:color="auto"/>
              <w:left w:val="single" w:sz="12" w:space="0" w:color="auto"/>
              <w:bottom w:val="single" w:sz="12" w:space="0" w:color="auto"/>
              <w:right w:val="single" w:sz="12" w:space="0" w:color="auto"/>
            </w:tcBorders>
            <w:shd w:val="clear" w:color="auto" w:fill="FFFF99"/>
            <w:vAlign w:val="center"/>
          </w:tcPr>
          <w:p w14:paraId="0CFF5B26" w14:textId="77777777" w:rsidR="002116CD" w:rsidRPr="009F2DA3" w:rsidRDefault="002116CD" w:rsidP="00B10949">
            <w:pPr>
              <w:jc w:val="center"/>
              <w:rPr>
                <w:b/>
                <w:bCs/>
                <w:sz w:val="22"/>
                <w:szCs w:val="22"/>
              </w:rPr>
            </w:pPr>
            <w:r w:rsidRPr="009F2DA3">
              <w:rPr>
                <w:b/>
                <w:bCs/>
                <w:sz w:val="22"/>
                <w:szCs w:val="22"/>
              </w:rPr>
              <w:t>Area(s) of Expertise Utilized in Project</w:t>
            </w:r>
          </w:p>
        </w:tc>
        <w:tc>
          <w:tcPr>
            <w:tcW w:w="2088" w:type="dxa"/>
            <w:tcBorders>
              <w:top w:val="single" w:sz="12" w:space="0" w:color="auto"/>
              <w:left w:val="single" w:sz="12" w:space="0" w:color="auto"/>
              <w:bottom w:val="single" w:sz="12" w:space="0" w:color="auto"/>
              <w:right w:val="single" w:sz="12" w:space="0" w:color="auto"/>
            </w:tcBorders>
            <w:shd w:val="clear" w:color="auto" w:fill="FFFF99"/>
            <w:vAlign w:val="center"/>
          </w:tcPr>
          <w:p w14:paraId="3B588657" w14:textId="77777777" w:rsidR="002116CD" w:rsidRPr="009F2DA3" w:rsidRDefault="002116CD" w:rsidP="00B10949">
            <w:pPr>
              <w:jc w:val="center"/>
              <w:rPr>
                <w:b/>
                <w:bCs/>
                <w:sz w:val="22"/>
                <w:szCs w:val="22"/>
              </w:rPr>
            </w:pPr>
            <w:r w:rsidRPr="009F2DA3">
              <w:rPr>
                <w:b/>
                <w:bCs/>
                <w:sz w:val="22"/>
                <w:szCs w:val="22"/>
              </w:rPr>
              <w:t>Expected Graduation Date</w:t>
            </w:r>
          </w:p>
        </w:tc>
      </w:tr>
      <w:tr w:rsidR="002116CD" w14:paraId="7DE1C87F" w14:textId="77777777" w:rsidTr="00B10949">
        <w:tc>
          <w:tcPr>
            <w:tcW w:w="3708" w:type="dxa"/>
            <w:tcBorders>
              <w:top w:val="single" w:sz="12" w:space="0" w:color="auto"/>
              <w:left w:val="single" w:sz="12" w:space="0" w:color="auto"/>
              <w:bottom w:val="single" w:sz="12" w:space="0" w:color="auto"/>
              <w:right w:val="single" w:sz="12" w:space="0" w:color="auto"/>
            </w:tcBorders>
            <w:shd w:val="clear" w:color="auto" w:fill="CCFFCC"/>
          </w:tcPr>
          <w:p w14:paraId="3622B10E" w14:textId="7051F160" w:rsidR="002116CD" w:rsidRPr="009F2DA3" w:rsidRDefault="6CF1D774" w:rsidP="00B10949">
            <w:pPr>
              <w:rPr>
                <w:sz w:val="22"/>
                <w:szCs w:val="22"/>
              </w:rPr>
            </w:pPr>
            <w:proofErr w:type="spellStart"/>
            <w:r w:rsidRPr="6CF1D774">
              <w:rPr>
                <w:sz w:val="22"/>
                <w:szCs w:val="22"/>
              </w:rPr>
              <w:t>Bohang</w:t>
            </w:r>
            <w:proofErr w:type="spellEnd"/>
            <w:r w:rsidRPr="6CF1D774">
              <w:rPr>
                <w:sz w:val="22"/>
                <w:szCs w:val="22"/>
              </w:rPr>
              <w:t xml:space="preserve"> Ni</w:t>
            </w:r>
          </w:p>
        </w:tc>
        <w:tc>
          <w:tcPr>
            <w:tcW w:w="1080" w:type="dxa"/>
            <w:tcBorders>
              <w:top w:val="single" w:sz="12" w:space="0" w:color="auto"/>
              <w:left w:val="single" w:sz="12" w:space="0" w:color="auto"/>
              <w:bottom w:val="single" w:sz="12" w:space="0" w:color="auto"/>
              <w:right w:val="single" w:sz="12" w:space="0" w:color="auto"/>
            </w:tcBorders>
            <w:shd w:val="clear" w:color="auto" w:fill="CCFFCC"/>
          </w:tcPr>
          <w:p w14:paraId="6BEF41DF" w14:textId="66051381" w:rsidR="002116CD" w:rsidRPr="009F2DA3" w:rsidRDefault="6CF1D774" w:rsidP="00B10949">
            <w:pPr>
              <w:rPr>
                <w:sz w:val="22"/>
                <w:szCs w:val="22"/>
              </w:rPr>
            </w:pPr>
            <w:r w:rsidRPr="6CF1D774">
              <w:rPr>
                <w:sz w:val="22"/>
                <w:szCs w:val="22"/>
              </w:rPr>
              <w:t>EE</w:t>
            </w:r>
          </w:p>
        </w:tc>
        <w:tc>
          <w:tcPr>
            <w:tcW w:w="2700" w:type="dxa"/>
            <w:tcBorders>
              <w:top w:val="single" w:sz="12" w:space="0" w:color="auto"/>
              <w:left w:val="single" w:sz="12" w:space="0" w:color="auto"/>
              <w:bottom w:val="single" w:sz="12" w:space="0" w:color="auto"/>
              <w:right w:val="single" w:sz="12" w:space="0" w:color="auto"/>
            </w:tcBorders>
            <w:shd w:val="clear" w:color="auto" w:fill="CCFFCC"/>
          </w:tcPr>
          <w:p w14:paraId="54BEF568" w14:textId="3F730271" w:rsidR="002116CD" w:rsidRPr="009F2DA3" w:rsidRDefault="6CF1D774" w:rsidP="00B10949">
            <w:pPr>
              <w:rPr>
                <w:sz w:val="22"/>
                <w:szCs w:val="22"/>
              </w:rPr>
            </w:pPr>
            <w:r w:rsidRPr="6CF1D774">
              <w:rPr>
                <w:sz w:val="22"/>
                <w:szCs w:val="22"/>
              </w:rPr>
              <w:t>Hardware, Software</w:t>
            </w:r>
          </w:p>
        </w:tc>
        <w:tc>
          <w:tcPr>
            <w:tcW w:w="2088" w:type="dxa"/>
            <w:tcBorders>
              <w:top w:val="single" w:sz="12" w:space="0" w:color="auto"/>
              <w:left w:val="single" w:sz="12" w:space="0" w:color="auto"/>
              <w:bottom w:val="single" w:sz="12" w:space="0" w:color="auto"/>
              <w:right w:val="single" w:sz="12" w:space="0" w:color="auto"/>
            </w:tcBorders>
            <w:shd w:val="clear" w:color="auto" w:fill="CCFFCC"/>
          </w:tcPr>
          <w:p w14:paraId="3CD9781D" w14:textId="1EDE2514" w:rsidR="002116CD" w:rsidRPr="009F2DA3" w:rsidRDefault="6CF1D774" w:rsidP="00B10949">
            <w:pPr>
              <w:jc w:val="center"/>
              <w:rPr>
                <w:sz w:val="22"/>
                <w:szCs w:val="22"/>
              </w:rPr>
            </w:pPr>
            <w:r w:rsidRPr="6CF1D774">
              <w:rPr>
                <w:sz w:val="22"/>
                <w:szCs w:val="22"/>
              </w:rPr>
              <w:t>May 2022</w:t>
            </w:r>
          </w:p>
        </w:tc>
      </w:tr>
    </w:tbl>
    <w:p w14:paraId="59D5B9C7" w14:textId="77777777" w:rsidR="002116CD" w:rsidRDefault="002116CD" w:rsidP="002116CD">
      <w:pPr>
        <w:jc w:val="both"/>
        <w:rPr>
          <w:iCs/>
          <w:color w:val="FF0000"/>
          <w:sz w:val="22"/>
          <w:szCs w:val="22"/>
        </w:rPr>
      </w:pPr>
    </w:p>
    <w:p w14:paraId="7744FB0E" w14:textId="161F3D55" w:rsidR="002116CD" w:rsidRPr="009F2DA3" w:rsidRDefault="002116CD" w:rsidP="002116CD">
      <w:pPr>
        <w:jc w:val="both"/>
        <w:rPr>
          <w:sz w:val="22"/>
          <w:szCs w:val="22"/>
        </w:rPr>
      </w:pPr>
      <w:r>
        <w:rPr>
          <w:b/>
          <w:bCs/>
          <w:sz w:val="22"/>
          <w:szCs w:val="22"/>
        </w:rPr>
        <w:t>Individual Reflection</w:t>
      </w:r>
      <w:r w:rsidRPr="009F2DA3">
        <w:rPr>
          <w:b/>
          <w:bCs/>
          <w:sz w:val="22"/>
          <w:szCs w:val="22"/>
        </w:rPr>
        <w:t>:</w:t>
      </w:r>
      <w:r w:rsidRPr="009F2DA3">
        <w:rPr>
          <w:sz w:val="22"/>
          <w:szCs w:val="22"/>
        </w:rPr>
        <w:t xml:space="preserve">  Provide a brief (</w:t>
      </w:r>
      <w:r>
        <w:rPr>
          <w:sz w:val="22"/>
          <w:szCs w:val="22"/>
        </w:rPr>
        <w:t>1-2</w:t>
      </w:r>
      <w:r w:rsidRPr="009F2DA3">
        <w:rPr>
          <w:sz w:val="22"/>
          <w:szCs w:val="22"/>
        </w:rPr>
        <w:t xml:space="preserve"> page) </w:t>
      </w:r>
      <w:r>
        <w:rPr>
          <w:sz w:val="22"/>
          <w:szCs w:val="22"/>
        </w:rPr>
        <w:t>i</w:t>
      </w:r>
      <w:r w:rsidRPr="006C2E8A">
        <w:rPr>
          <w:sz w:val="22"/>
          <w:szCs w:val="22"/>
        </w:rPr>
        <w:t>ndivi</w:t>
      </w:r>
      <w:r>
        <w:rPr>
          <w:sz w:val="22"/>
          <w:szCs w:val="22"/>
        </w:rPr>
        <w:t>dual r</w:t>
      </w:r>
      <w:r w:rsidRPr="006C2E8A">
        <w:rPr>
          <w:sz w:val="22"/>
          <w:szCs w:val="22"/>
        </w:rPr>
        <w:t xml:space="preserve">eflection </w:t>
      </w:r>
      <w:r w:rsidRPr="009F2DA3">
        <w:rPr>
          <w:sz w:val="22"/>
          <w:szCs w:val="22"/>
        </w:rPr>
        <w:t>of the design project, as outlined below:</w:t>
      </w:r>
    </w:p>
    <w:p w14:paraId="4782ED8E" w14:textId="2F0FA7E3" w:rsidR="002116CD" w:rsidRDefault="002116CD" w:rsidP="002116CD">
      <w:pPr>
        <w:jc w:val="both"/>
        <w:rPr>
          <w:sz w:val="22"/>
          <w:szCs w:val="22"/>
        </w:rPr>
      </w:pPr>
    </w:p>
    <w:p w14:paraId="482CB002" w14:textId="43BEDEE7" w:rsidR="002116CD" w:rsidRDefault="7432AE3E" w:rsidP="002116CD">
      <w:pPr>
        <w:pStyle w:val="ListParagraph"/>
        <w:numPr>
          <w:ilvl w:val="0"/>
          <w:numId w:val="3"/>
        </w:numPr>
        <w:rPr>
          <w:rFonts w:eastAsia="Arial" w:cs="Arial"/>
          <w:sz w:val="22"/>
          <w:szCs w:val="22"/>
        </w:rPr>
      </w:pPr>
      <w:r w:rsidRPr="7432AE3E">
        <w:rPr>
          <w:sz w:val="22"/>
          <w:szCs w:val="22"/>
        </w:rPr>
        <w:t>Describe your personal contributions to the project.</w:t>
      </w:r>
    </w:p>
    <w:p w14:paraId="54F69660" w14:textId="43E079C3" w:rsidR="002116CD" w:rsidRPr="00D13D42" w:rsidRDefault="002116CD" w:rsidP="00D13D42">
      <w:pPr>
        <w:jc w:val="both"/>
        <w:rPr>
          <w:sz w:val="22"/>
          <w:szCs w:val="22"/>
        </w:rPr>
      </w:pPr>
    </w:p>
    <w:p w14:paraId="3A6BBCD8" w14:textId="1D8EA36D" w:rsidR="002116CD" w:rsidRDefault="6CF1D774" w:rsidP="6CF1D774">
      <w:pPr>
        <w:ind w:left="432"/>
        <w:rPr>
          <w:sz w:val="22"/>
          <w:szCs w:val="22"/>
        </w:rPr>
      </w:pPr>
      <w:r w:rsidRPr="6CF1D774">
        <w:rPr>
          <w:rFonts w:eastAsia="Arial" w:cs="Arial"/>
          <w:sz w:val="22"/>
          <w:szCs w:val="22"/>
        </w:rPr>
        <w:t xml:space="preserve">My contributed to every aspect of this project. Our project is divided into two parts, the remote controller, and the vehicle. For the remote controller, I designed the system, schematic, and the PCB of the controller, wrote the interaction program of the wireless module through the SPI communication subsystem, designed the packaging for the controller, and assembled everything on the PCB. For the vehicle, I designed the working system, schematic, and the PCB of the controller, wrote the code for the </w:t>
      </w:r>
      <w:proofErr w:type="spellStart"/>
      <w:r w:rsidRPr="6CF1D774">
        <w:rPr>
          <w:rFonts w:eastAsia="Arial" w:cs="Arial"/>
          <w:sz w:val="22"/>
          <w:szCs w:val="22"/>
        </w:rPr>
        <w:t>mecanum</w:t>
      </w:r>
      <w:proofErr w:type="spellEnd"/>
      <w:r w:rsidRPr="6CF1D774">
        <w:rPr>
          <w:rFonts w:eastAsia="Arial" w:cs="Arial"/>
          <w:sz w:val="22"/>
          <w:szCs w:val="22"/>
        </w:rPr>
        <w:t xml:space="preserve"> wheel kinematic analysis real-time speed of the vehicle, and designed the packaging by using CAD software, and assembled everything on the PCB. I was involved in every aspect of the project. I did so since I was the project's initiator, and as the team's only electrical engineer, I wanted to work closely with my group to improve team productivity.</w:t>
      </w:r>
    </w:p>
    <w:p w14:paraId="56840CA6" w14:textId="74685C48" w:rsidR="002116CD" w:rsidRDefault="002116CD" w:rsidP="6CF1D774"/>
    <w:p w14:paraId="5EC7DE1C" w14:textId="5E0DBB12" w:rsidR="002116CD" w:rsidRDefault="002116CD" w:rsidP="6CF1D774">
      <w:pPr>
        <w:rPr>
          <w:sz w:val="22"/>
          <w:szCs w:val="22"/>
        </w:rPr>
      </w:pPr>
    </w:p>
    <w:p w14:paraId="34A0D24E" w14:textId="77777777" w:rsidR="002116CD" w:rsidRPr="006C2E8A" w:rsidRDefault="7432AE3E" w:rsidP="002116CD">
      <w:pPr>
        <w:pStyle w:val="ListParagraph"/>
        <w:numPr>
          <w:ilvl w:val="0"/>
          <w:numId w:val="3"/>
        </w:numPr>
        <w:rPr>
          <w:sz w:val="22"/>
          <w:szCs w:val="22"/>
        </w:rPr>
      </w:pPr>
      <w:r w:rsidRPr="7432AE3E">
        <w:rPr>
          <w:sz w:val="22"/>
          <w:szCs w:val="22"/>
        </w:rPr>
        <w:t>Describe how your contributions to this project built on the knowledge and skills you acquired in earlier course work.</w:t>
      </w:r>
    </w:p>
    <w:p w14:paraId="18B0D706" w14:textId="77777777" w:rsidR="002116CD" w:rsidRPr="006C2E8A" w:rsidRDefault="002116CD" w:rsidP="002116CD">
      <w:pPr>
        <w:pStyle w:val="ListParagraph"/>
        <w:ind w:left="432"/>
        <w:jc w:val="both"/>
        <w:rPr>
          <w:sz w:val="22"/>
          <w:szCs w:val="22"/>
        </w:rPr>
      </w:pPr>
    </w:p>
    <w:p w14:paraId="4B0953B6" w14:textId="2F1F65B6" w:rsidR="6CF1D774" w:rsidRDefault="6CF1D774" w:rsidP="6CF1D774">
      <w:pPr>
        <w:pStyle w:val="Heading2"/>
        <w:ind w:left="432"/>
      </w:pPr>
      <w:r w:rsidRPr="6CF1D774">
        <w:rPr>
          <w:rFonts w:ascii="Arial" w:eastAsia="Arial" w:hAnsi="Arial" w:cs="Arial"/>
          <w:sz w:val="22"/>
          <w:szCs w:val="22"/>
        </w:rPr>
        <w:t>Throughout the project, I made full use of the knowledge I gained at university to fulfill the task. I use the circuit design and implementation techniques I learned from ECE 20700(electronic measurement techniques) and ECE 20800 to complete the prototype and avoid the potential problem of the system. For the system design, ECE33700(ASIC design Lab) provide me with some useful strategies from start everything with a flow chart, convert it to a state machine, then think about how to implement each unit. For the hardware, ECE 362</w:t>
      </w:r>
      <w:r w:rsidRPr="6CF1D774">
        <w:rPr>
          <w:rFonts w:ascii="SimSun" w:hAnsi="SimSun" w:cs="SimSun"/>
          <w:sz w:val="22"/>
          <w:szCs w:val="22"/>
          <w:lang w:eastAsia="zh-CN"/>
        </w:rPr>
        <w:t>（</w:t>
      </w:r>
      <w:r w:rsidRPr="6CF1D774">
        <w:rPr>
          <w:rFonts w:ascii="Arial" w:eastAsia="Arial" w:hAnsi="Arial" w:cs="Arial"/>
          <w:sz w:val="22"/>
          <w:szCs w:val="22"/>
        </w:rPr>
        <w:t>Microprocessor Systems and Interfacing provide me with the experience of using MCU to build many projects, which is probably the most useful course for senior design. In this course, I learned how different features in the Microcontroller work such as ADC sampling that used in the joystick on the remote controller, SPI communication protocol that used in the communication of NRF24 wireless module.</w:t>
      </w:r>
    </w:p>
    <w:p w14:paraId="4925447F" w14:textId="59117F40" w:rsidR="6CF1D774" w:rsidRDefault="6CF1D774" w:rsidP="6CF1D774"/>
    <w:p w14:paraId="5257150D" w14:textId="77777777" w:rsidR="002116CD" w:rsidRDefault="002116CD" w:rsidP="002116CD">
      <w:pPr>
        <w:jc w:val="both"/>
        <w:rPr>
          <w:sz w:val="24"/>
        </w:rPr>
      </w:pPr>
    </w:p>
    <w:p w14:paraId="71CF702E" w14:textId="77777777" w:rsidR="002116CD" w:rsidRPr="006C2E8A" w:rsidRDefault="7432AE3E" w:rsidP="002116CD">
      <w:pPr>
        <w:pStyle w:val="ListParagraph"/>
        <w:numPr>
          <w:ilvl w:val="0"/>
          <w:numId w:val="3"/>
        </w:numPr>
        <w:rPr>
          <w:sz w:val="22"/>
          <w:szCs w:val="22"/>
        </w:rPr>
      </w:pPr>
      <w:r w:rsidRPr="7432AE3E">
        <w:rPr>
          <w:sz w:val="22"/>
          <w:szCs w:val="22"/>
        </w:rPr>
        <w:t>Describe how you acquired and applied new knowledge as needed to contribute to this project. What learning strategies did you employ to do so?</w:t>
      </w:r>
    </w:p>
    <w:p w14:paraId="3E0F9A75" w14:textId="6CE74B55" w:rsidR="002116CD" w:rsidRPr="006C2E8A" w:rsidRDefault="002116CD" w:rsidP="002116CD">
      <w:pPr>
        <w:pStyle w:val="ListParagraph"/>
        <w:ind w:left="432"/>
        <w:jc w:val="both"/>
        <w:rPr>
          <w:sz w:val="22"/>
          <w:szCs w:val="22"/>
        </w:rPr>
      </w:pPr>
    </w:p>
    <w:p w14:paraId="5F4CCCDC" w14:textId="4672FDF5" w:rsidR="6CF1D774" w:rsidRDefault="6CF1D774" w:rsidP="6CF1D774">
      <w:pPr>
        <w:pStyle w:val="Heading2"/>
        <w:ind w:left="432"/>
      </w:pPr>
      <w:r w:rsidRPr="6CF1D774">
        <w:rPr>
          <w:rFonts w:ascii="Arial" w:eastAsia="Arial" w:hAnsi="Arial" w:cs="Arial"/>
          <w:sz w:val="22"/>
          <w:szCs w:val="22"/>
        </w:rPr>
        <w:t xml:space="preserve">I learned about most of the things I didn't study in class because they piqued my curiosity. Simply put, as an electronic engineer, I have a hobby of doing electronic projects, and I accumulated a lot of extra knowledge needed for senior design at a very early time. For example, the skill for designing PCB, soldering and so on. However, even though I possess some extra knowledge that is necessary for completing the senior design, I still need to learn a lot </w:t>
      </w:r>
      <w:proofErr w:type="gramStart"/>
      <w:r w:rsidRPr="6CF1D774">
        <w:rPr>
          <w:rFonts w:ascii="Arial" w:eastAsia="Arial" w:hAnsi="Arial" w:cs="Arial"/>
          <w:sz w:val="22"/>
          <w:szCs w:val="22"/>
        </w:rPr>
        <w:t>more new</w:t>
      </w:r>
      <w:proofErr w:type="gramEnd"/>
      <w:r w:rsidRPr="6CF1D774">
        <w:rPr>
          <w:rFonts w:ascii="Arial" w:eastAsia="Arial" w:hAnsi="Arial" w:cs="Arial"/>
          <w:sz w:val="22"/>
          <w:szCs w:val="22"/>
        </w:rPr>
        <w:t xml:space="preserve"> knowledge to excel at the tasks given. When I design the packaging for the vehicle part, I do not know how to use the CAD tool to build the 3D model. The way I learned this skill is by asking my friend who majored in computer graphics technology. He taught me how to use </w:t>
      </w:r>
      <w:proofErr w:type="spellStart"/>
      <w:r w:rsidRPr="6CF1D774">
        <w:rPr>
          <w:rFonts w:ascii="Arial" w:eastAsia="Arial" w:hAnsi="Arial" w:cs="Arial"/>
          <w:sz w:val="22"/>
          <w:szCs w:val="22"/>
        </w:rPr>
        <w:t>Solidwork</w:t>
      </w:r>
      <w:proofErr w:type="spellEnd"/>
      <w:r w:rsidRPr="6CF1D774">
        <w:rPr>
          <w:rFonts w:ascii="Arial" w:eastAsia="Arial" w:hAnsi="Arial" w:cs="Arial"/>
          <w:sz w:val="22"/>
          <w:szCs w:val="22"/>
        </w:rPr>
        <w:t xml:space="preserve"> and Autodesk (CAD tools) to build the model and generate the correct file for the manufacturing purposes. I also utilized many trusted sources, such as the Software manual and official tutorial video. Throughout the project, the first thing I do is to seek help from experts in the relevant field because I believe that learning from the experience of others will allow me to progress more quickly. When I can't find an expert, I look for credible resources and come up with my own solution through practice. After determining that the solution is feasible, I </w:t>
      </w:r>
      <w:r w:rsidR="6E9EB0D6" w:rsidRPr="6E9EB0D6">
        <w:rPr>
          <w:rFonts w:ascii="Arial" w:eastAsia="Arial" w:hAnsi="Arial" w:cs="Arial"/>
          <w:sz w:val="22"/>
          <w:szCs w:val="22"/>
        </w:rPr>
        <w:t xml:space="preserve">will then </w:t>
      </w:r>
      <w:r w:rsidRPr="6CF1D774">
        <w:rPr>
          <w:rFonts w:ascii="Arial" w:eastAsia="Arial" w:hAnsi="Arial" w:cs="Arial"/>
          <w:sz w:val="22"/>
          <w:szCs w:val="22"/>
        </w:rPr>
        <w:t>apply it to my own project.</w:t>
      </w:r>
    </w:p>
    <w:p w14:paraId="7DAE3385" w14:textId="60CB1CF4" w:rsidR="6CF1D774" w:rsidRDefault="6CF1D774" w:rsidP="6CF1D774"/>
    <w:p w14:paraId="1DF4B662" w14:textId="77777777" w:rsidR="002116CD" w:rsidRDefault="002116CD" w:rsidP="002116CD">
      <w:pPr>
        <w:jc w:val="both"/>
        <w:rPr>
          <w:sz w:val="24"/>
        </w:rPr>
      </w:pPr>
    </w:p>
    <w:p w14:paraId="50058D11" w14:textId="77777777" w:rsidR="002116CD" w:rsidRPr="006C2E8A" w:rsidRDefault="7432AE3E" w:rsidP="002116CD">
      <w:pPr>
        <w:pStyle w:val="ListParagraph"/>
        <w:numPr>
          <w:ilvl w:val="0"/>
          <w:numId w:val="3"/>
        </w:numPr>
        <w:rPr>
          <w:sz w:val="22"/>
          <w:szCs w:val="22"/>
        </w:rPr>
      </w:pPr>
      <w:r w:rsidRPr="7432AE3E">
        <w:rPr>
          <w:sz w:val="22"/>
          <w:szCs w:val="22"/>
        </w:rPr>
        <w:t xml:space="preserve">Discuss your ethical and professional responsibilities as they relate to this engineering design experience. </w:t>
      </w:r>
    </w:p>
    <w:p w14:paraId="00019940" w14:textId="77777777" w:rsidR="002116CD" w:rsidRPr="006C2E8A" w:rsidRDefault="002116CD" w:rsidP="002116CD">
      <w:pPr>
        <w:pStyle w:val="ListParagraph"/>
        <w:ind w:left="432"/>
        <w:jc w:val="both"/>
        <w:rPr>
          <w:sz w:val="22"/>
          <w:szCs w:val="22"/>
        </w:rPr>
      </w:pPr>
    </w:p>
    <w:p w14:paraId="4F196EAE" w14:textId="21979FB0" w:rsidR="6CF1D774" w:rsidRDefault="6E9EB0D6" w:rsidP="6CF1D774">
      <w:pPr>
        <w:pStyle w:val="Heading2"/>
        <w:ind w:left="432"/>
      </w:pPr>
      <w:r w:rsidRPr="6E9EB0D6">
        <w:rPr>
          <w:rFonts w:ascii="Arial" w:eastAsia="Arial" w:hAnsi="Arial" w:cs="Arial"/>
          <w:sz w:val="22"/>
          <w:szCs w:val="22"/>
        </w:rPr>
        <w:t>In this engineering experience, my</w:t>
      </w:r>
      <w:r w:rsidR="6CF1D774" w:rsidRPr="6CF1D774">
        <w:rPr>
          <w:rFonts w:ascii="Arial" w:eastAsia="Arial" w:hAnsi="Arial" w:cs="Arial"/>
          <w:sz w:val="22"/>
          <w:szCs w:val="22"/>
        </w:rPr>
        <w:t xml:space="preserve"> ethical and professional responsibilities </w:t>
      </w:r>
      <w:r w:rsidRPr="6E9EB0D6">
        <w:rPr>
          <w:rFonts w:ascii="Arial" w:eastAsia="Arial" w:hAnsi="Arial" w:cs="Arial"/>
          <w:sz w:val="22"/>
          <w:szCs w:val="22"/>
        </w:rPr>
        <w:t xml:space="preserve">are focused on </w:t>
      </w:r>
      <w:r w:rsidR="6CF1D774" w:rsidRPr="6CF1D774">
        <w:rPr>
          <w:rFonts w:ascii="Arial" w:eastAsia="Arial" w:hAnsi="Arial" w:cs="Arial"/>
          <w:sz w:val="22"/>
          <w:szCs w:val="22"/>
        </w:rPr>
        <w:t xml:space="preserve">the </w:t>
      </w:r>
      <w:r w:rsidRPr="6E9EB0D6">
        <w:rPr>
          <w:rFonts w:ascii="Arial" w:eastAsia="Arial" w:hAnsi="Arial" w:cs="Arial"/>
          <w:sz w:val="22"/>
          <w:szCs w:val="22"/>
        </w:rPr>
        <w:t xml:space="preserve">design's </w:t>
      </w:r>
      <w:r w:rsidR="6CF1D774" w:rsidRPr="6CF1D774">
        <w:rPr>
          <w:rFonts w:ascii="Arial" w:eastAsia="Arial" w:hAnsi="Arial" w:cs="Arial"/>
          <w:sz w:val="22"/>
          <w:szCs w:val="22"/>
        </w:rPr>
        <w:t>reliability and safety</w:t>
      </w:r>
      <w:r w:rsidRPr="6E9EB0D6">
        <w:rPr>
          <w:rFonts w:ascii="Arial" w:eastAsia="Arial" w:hAnsi="Arial" w:cs="Arial"/>
          <w:sz w:val="22"/>
          <w:szCs w:val="22"/>
        </w:rPr>
        <w:t>.</w:t>
      </w:r>
      <w:r w:rsidR="6CF1D774" w:rsidRPr="6CF1D774">
        <w:rPr>
          <w:rFonts w:ascii="Arial" w:eastAsia="Arial" w:hAnsi="Arial" w:cs="Arial"/>
          <w:sz w:val="22"/>
          <w:szCs w:val="22"/>
        </w:rPr>
        <w:t xml:space="preserve"> The reliability of the design means our designs are guaranteed to work well under specified conditions. </w:t>
      </w:r>
      <w:r w:rsidRPr="6E9EB0D6">
        <w:rPr>
          <w:rFonts w:ascii="Arial" w:eastAsia="Arial" w:hAnsi="Arial" w:cs="Arial"/>
          <w:sz w:val="22"/>
          <w:szCs w:val="22"/>
        </w:rPr>
        <w:t>Our</w:t>
      </w:r>
      <w:r w:rsidR="6CF1D774" w:rsidRPr="6CF1D774">
        <w:rPr>
          <w:rFonts w:ascii="Arial" w:eastAsia="Arial" w:hAnsi="Arial" w:cs="Arial"/>
          <w:sz w:val="22"/>
          <w:szCs w:val="22"/>
        </w:rPr>
        <w:t xml:space="preserve"> robot is designed for filming purposes. Therefore, we need to ensure that it can run on unflattering terrain. To accomplish this, I used </w:t>
      </w:r>
      <w:proofErr w:type="spellStart"/>
      <w:r w:rsidR="6CF1D774" w:rsidRPr="6CF1D774">
        <w:rPr>
          <w:rFonts w:ascii="Arial" w:eastAsia="Arial" w:hAnsi="Arial" w:cs="Arial"/>
          <w:sz w:val="22"/>
          <w:szCs w:val="22"/>
        </w:rPr>
        <w:t>mecanum</w:t>
      </w:r>
      <w:proofErr w:type="spellEnd"/>
      <w:r w:rsidR="6CF1D774" w:rsidRPr="6CF1D774">
        <w:rPr>
          <w:rFonts w:ascii="Arial" w:eastAsia="Arial" w:hAnsi="Arial" w:cs="Arial"/>
          <w:sz w:val="22"/>
          <w:szCs w:val="22"/>
        </w:rPr>
        <w:t xml:space="preserve"> wheels and a split chassis. </w:t>
      </w:r>
      <w:r w:rsidRPr="6E9EB0D6">
        <w:rPr>
          <w:rFonts w:ascii="Arial" w:eastAsia="Arial" w:hAnsi="Arial" w:cs="Arial"/>
          <w:sz w:val="22"/>
          <w:szCs w:val="22"/>
        </w:rPr>
        <w:t>In addition</w:t>
      </w:r>
      <w:r w:rsidR="6CF1D774" w:rsidRPr="6CF1D774">
        <w:rPr>
          <w:rFonts w:ascii="Arial" w:eastAsia="Arial" w:hAnsi="Arial" w:cs="Arial"/>
          <w:sz w:val="22"/>
          <w:szCs w:val="22"/>
        </w:rPr>
        <w:t xml:space="preserve">, to ensure that every component on the PCB is working correctly, I added several debug LEDs on the PCB. Suppose one of the LEDs is not illuminated. Our users will know which part is not working instantaneously, and they can solve the problem by themselves by following the user manual we provide. The safety of the design means our users will not be </w:t>
      </w:r>
      <w:r w:rsidRPr="6E9EB0D6">
        <w:rPr>
          <w:rFonts w:ascii="Arial" w:eastAsia="Arial" w:hAnsi="Arial" w:cs="Arial"/>
          <w:sz w:val="22"/>
          <w:szCs w:val="22"/>
        </w:rPr>
        <w:t>harmed</w:t>
      </w:r>
      <w:r w:rsidR="6CF1D774" w:rsidRPr="6CF1D774">
        <w:rPr>
          <w:rFonts w:ascii="Arial" w:eastAsia="Arial" w:hAnsi="Arial" w:cs="Arial"/>
          <w:sz w:val="22"/>
          <w:szCs w:val="22"/>
        </w:rPr>
        <w:t xml:space="preserve"> while using our product</w:t>
      </w:r>
      <w:r w:rsidRPr="6E9EB0D6">
        <w:rPr>
          <w:rFonts w:ascii="Arial" w:eastAsia="Arial" w:hAnsi="Arial" w:cs="Arial"/>
          <w:sz w:val="22"/>
          <w:szCs w:val="22"/>
        </w:rPr>
        <w:t xml:space="preserve"> in any way.</w:t>
      </w:r>
      <w:r w:rsidR="6CF1D774" w:rsidRPr="6CF1D774">
        <w:rPr>
          <w:rFonts w:ascii="Arial" w:eastAsia="Arial" w:hAnsi="Arial" w:cs="Arial"/>
          <w:sz w:val="22"/>
          <w:szCs w:val="22"/>
        </w:rPr>
        <w:t xml:space="preserve"> A good example </w:t>
      </w:r>
      <w:r w:rsidRPr="6E9EB0D6">
        <w:rPr>
          <w:rFonts w:ascii="Arial" w:eastAsia="Arial" w:hAnsi="Arial" w:cs="Arial"/>
          <w:sz w:val="22"/>
          <w:szCs w:val="22"/>
        </w:rPr>
        <w:t xml:space="preserve">of this practice </w:t>
      </w:r>
      <w:r w:rsidR="6CF1D774" w:rsidRPr="6CF1D774">
        <w:rPr>
          <w:rFonts w:ascii="Arial" w:eastAsia="Arial" w:hAnsi="Arial" w:cs="Arial"/>
          <w:sz w:val="22"/>
          <w:szCs w:val="22"/>
        </w:rPr>
        <w:t xml:space="preserve">will be the packaging. During the manufacturing of the PCB, many harmful chemical effects could be used. To ensure we keep away from the harmful material, I design the packaging </w:t>
      </w:r>
      <w:r w:rsidRPr="6E9EB0D6">
        <w:rPr>
          <w:rFonts w:ascii="Arial" w:eastAsia="Arial" w:hAnsi="Arial" w:cs="Arial"/>
          <w:sz w:val="22"/>
          <w:szCs w:val="22"/>
        </w:rPr>
        <w:t xml:space="preserve">so </w:t>
      </w:r>
      <w:r w:rsidR="6CF1D774" w:rsidRPr="6CF1D774">
        <w:rPr>
          <w:rFonts w:ascii="Arial" w:eastAsia="Arial" w:hAnsi="Arial" w:cs="Arial"/>
          <w:sz w:val="22"/>
          <w:szCs w:val="22"/>
        </w:rPr>
        <w:t>that</w:t>
      </w:r>
      <w:r w:rsidRPr="6E9EB0D6">
        <w:rPr>
          <w:rFonts w:ascii="Arial" w:eastAsia="Arial" w:hAnsi="Arial" w:cs="Arial"/>
          <w:sz w:val="22"/>
          <w:szCs w:val="22"/>
        </w:rPr>
        <w:t xml:space="preserve"> it</w:t>
      </w:r>
      <w:r w:rsidR="6CF1D774" w:rsidRPr="6CF1D774">
        <w:rPr>
          <w:rFonts w:ascii="Arial" w:eastAsia="Arial" w:hAnsi="Arial" w:cs="Arial"/>
          <w:sz w:val="22"/>
          <w:szCs w:val="22"/>
        </w:rPr>
        <w:t xml:space="preserve"> can isolate the user and PCB</w:t>
      </w:r>
      <w:r w:rsidR="6A1F466A" w:rsidRPr="6A1F466A">
        <w:rPr>
          <w:rFonts w:ascii="Arial" w:eastAsia="Arial" w:hAnsi="Arial" w:cs="Arial"/>
          <w:sz w:val="22"/>
          <w:szCs w:val="22"/>
        </w:rPr>
        <w:t>,</w:t>
      </w:r>
      <w:r w:rsidR="6CF1D774" w:rsidRPr="6CF1D774">
        <w:rPr>
          <w:rFonts w:ascii="Arial" w:eastAsia="Arial" w:hAnsi="Arial" w:cs="Arial"/>
          <w:sz w:val="22"/>
          <w:szCs w:val="22"/>
        </w:rPr>
        <w:t xml:space="preserve"> minimize the harm from the chemical products.</w:t>
      </w:r>
    </w:p>
    <w:p w14:paraId="26D31F82" w14:textId="33BA49CF" w:rsidR="6CF1D774" w:rsidRDefault="6CF1D774" w:rsidP="6CF1D774"/>
    <w:p w14:paraId="164E8170" w14:textId="77777777" w:rsidR="002116CD" w:rsidRDefault="002116CD" w:rsidP="002116CD">
      <w:pPr>
        <w:jc w:val="both"/>
        <w:rPr>
          <w:sz w:val="24"/>
        </w:rPr>
      </w:pPr>
    </w:p>
    <w:p w14:paraId="5CC864ED" w14:textId="77777777" w:rsidR="002116CD" w:rsidRPr="006C2E8A" w:rsidRDefault="7432AE3E" w:rsidP="002116CD">
      <w:pPr>
        <w:pStyle w:val="ListParagraph"/>
        <w:numPr>
          <w:ilvl w:val="0"/>
          <w:numId w:val="3"/>
        </w:numPr>
        <w:rPr>
          <w:sz w:val="22"/>
          <w:szCs w:val="22"/>
        </w:rPr>
      </w:pPr>
      <w:r w:rsidRPr="7432AE3E">
        <w:rPr>
          <w:sz w:val="22"/>
          <w:szCs w:val="22"/>
        </w:rPr>
        <w:t>Consider what the impact of the product of this engineering design experience could have in economic, environmental, societal, and global contexts. Discuss how you would make (or did make) an informed judgement as to your product’s impact in each of these four contexts?</w:t>
      </w:r>
    </w:p>
    <w:p w14:paraId="0ED4BDA1" w14:textId="1A86AE54" w:rsidR="002116CD" w:rsidRPr="006C2E8A" w:rsidRDefault="002116CD" w:rsidP="002116CD">
      <w:pPr>
        <w:pStyle w:val="ListParagraph"/>
        <w:ind w:left="432"/>
        <w:jc w:val="both"/>
        <w:rPr>
          <w:sz w:val="22"/>
          <w:szCs w:val="22"/>
        </w:rPr>
      </w:pPr>
    </w:p>
    <w:p w14:paraId="15919FC4" w14:textId="0E4A398C" w:rsidR="6CF1D774" w:rsidRDefault="6CF1D774" w:rsidP="6CF1D774">
      <w:pPr>
        <w:pStyle w:val="Heading2"/>
        <w:ind w:left="432"/>
      </w:pPr>
      <w:r w:rsidRPr="6CF1D774">
        <w:rPr>
          <w:rFonts w:ascii="Arial" w:eastAsia="Arial" w:hAnsi="Arial" w:cs="Arial"/>
          <w:sz w:val="22"/>
          <w:szCs w:val="22"/>
        </w:rPr>
        <w:t xml:space="preserve">For the economic impact, our product target on the </w:t>
      </w:r>
      <w:r w:rsidR="6A1F466A" w:rsidRPr="6A1F466A">
        <w:rPr>
          <w:rFonts w:ascii="Arial" w:eastAsia="Arial" w:hAnsi="Arial" w:cs="Arial"/>
          <w:sz w:val="22"/>
          <w:szCs w:val="22"/>
        </w:rPr>
        <w:t xml:space="preserve">independent </w:t>
      </w:r>
      <w:r w:rsidRPr="6CF1D774">
        <w:rPr>
          <w:rFonts w:ascii="Arial" w:eastAsia="Arial" w:hAnsi="Arial" w:cs="Arial"/>
          <w:sz w:val="22"/>
          <w:szCs w:val="22"/>
        </w:rPr>
        <w:t xml:space="preserve">filming industry. With the help of our product, the </w:t>
      </w:r>
      <w:r w:rsidR="558AB453" w:rsidRPr="558AB453">
        <w:rPr>
          <w:rFonts w:ascii="Arial" w:eastAsia="Arial" w:hAnsi="Arial" w:cs="Arial"/>
          <w:sz w:val="22"/>
          <w:szCs w:val="22"/>
        </w:rPr>
        <w:t>entry to professional</w:t>
      </w:r>
      <w:r w:rsidRPr="6CF1D774">
        <w:rPr>
          <w:rFonts w:ascii="Arial" w:eastAsia="Arial" w:hAnsi="Arial" w:cs="Arial"/>
          <w:sz w:val="22"/>
          <w:szCs w:val="22"/>
        </w:rPr>
        <w:t xml:space="preserve"> photography </w:t>
      </w:r>
      <w:r w:rsidR="558AB453" w:rsidRPr="558AB453">
        <w:rPr>
          <w:rFonts w:ascii="Arial" w:eastAsia="Arial" w:hAnsi="Arial" w:cs="Arial"/>
          <w:sz w:val="22"/>
          <w:szCs w:val="22"/>
        </w:rPr>
        <w:t xml:space="preserve">and </w:t>
      </w:r>
      <w:r w:rsidR="5581CAAE" w:rsidRPr="5581CAAE">
        <w:rPr>
          <w:rFonts w:ascii="Arial" w:eastAsia="Arial" w:hAnsi="Arial" w:cs="Arial"/>
          <w:sz w:val="22"/>
          <w:szCs w:val="22"/>
        </w:rPr>
        <w:t>cinematography</w:t>
      </w:r>
      <w:r w:rsidR="558AB453" w:rsidRPr="558AB453">
        <w:rPr>
          <w:rFonts w:ascii="Arial" w:eastAsia="Arial" w:hAnsi="Arial" w:cs="Arial"/>
          <w:sz w:val="22"/>
          <w:szCs w:val="22"/>
        </w:rPr>
        <w:t xml:space="preserve"> </w:t>
      </w:r>
      <w:r w:rsidRPr="6CF1D774">
        <w:rPr>
          <w:rFonts w:ascii="Arial" w:eastAsia="Arial" w:hAnsi="Arial" w:cs="Arial"/>
          <w:sz w:val="22"/>
          <w:szCs w:val="22"/>
        </w:rPr>
        <w:t xml:space="preserve">will </w:t>
      </w:r>
      <w:r w:rsidR="558AB453" w:rsidRPr="558AB453">
        <w:rPr>
          <w:rFonts w:ascii="Arial" w:eastAsia="Arial" w:hAnsi="Arial" w:cs="Arial"/>
          <w:sz w:val="22"/>
          <w:szCs w:val="22"/>
        </w:rPr>
        <w:t xml:space="preserve">become more </w:t>
      </w:r>
      <w:r w:rsidR="5581CAAE" w:rsidRPr="5581CAAE">
        <w:rPr>
          <w:rFonts w:ascii="Arial" w:eastAsia="Arial" w:hAnsi="Arial" w:cs="Arial"/>
          <w:sz w:val="22"/>
          <w:szCs w:val="22"/>
        </w:rPr>
        <w:t xml:space="preserve">affordable. </w:t>
      </w:r>
      <w:r w:rsidR="7D19043F" w:rsidRPr="7D19043F">
        <w:rPr>
          <w:rFonts w:ascii="Arial" w:eastAsia="Arial" w:hAnsi="Arial" w:cs="Arial"/>
          <w:sz w:val="22"/>
          <w:szCs w:val="22"/>
        </w:rPr>
        <w:t xml:space="preserve"> </w:t>
      </w:r>
    </w:p>
    <w:p w14:paraId="6ECA9414" w14:textId="3E9876DC" w:rsidR="6CF1D774" w:rsidRDefault="6CF1D774" w:rsidP="6CF1D774"/>
    <w:p w14:paraId="0CF3F983" w14:textId="28F0BF70" w:rsidR="6CF1D774" w:rsidRDefault="6CF1D774" w:rsidP="6CF1D774">
      <w:pPr>
        <w:ind w:left="432"/>
      </w:pPr>
      <w:r w:rsidRPr="6CF1D774">
        <w:rPr>
          <w:rFonts w:eastAsia="Arial" w:cs="Arial"/>
        </w:rPr>
        <w:t xml:space="preserve"> </w:t>
      </w:r>
      <w:r w:rsidRPr="6CF1D774">
        <w:rPr>
          <w:rFonts w:eastAsia="Arial" w:cs="Arial"/>
          <w:sz w:val="22"/>
          <w:szCs w:val="22"/>
        </w:rPr>
        <w:t xml:space="preserve">For the environmental impact, </w:t>
      </w:r>
      <w:proofErr w:type="gramStart"/>
      <w:r w:rsidRPr="6CF1D774">
        <w:rPr>
          <w:rFonts w:eastAsia="Arial" w:cs="Arial"/>
          <w:sz w:val="22"/>
          <w:szCs w:val="22"/>
        </w:rPr>
        <w:t>all of</w:t>
      </w:r>
      <w:proofErr w:type="gramEnd"/>
      <w:r w:rsidRPr="6CF1D774">
        <w:rPr>
          <w:rFonts w:eastAsia="Arial" w:cs="Arial"/>
          <w:sz w:val="22"/>
          <w:szCs w:val="22"/>
        </w:rPr>
        <w:t xml:space="preserve"> our parts are recyclable. The only part that may cause environmental problems is the battery on the remote control, but our users can also use rechargeable batteries that can be used repeatedly</w:t>
      </w:r>
      <w:r w:rsidR="1BE427F7" w:rsidRPr="1BE427F7">
        <w:rPr>
          <w:rFonts w:eastAsia="Arial" w:cs="Arial"/>
          <w:sz w:val="22"/>
          <w:szCs w:val="22"/>
        </w:rPr>
        <w:t>, thus minimizing environmental harm.</w:t>
      </w:r>
      <w:r w:rsidRPr="6CF1D774">
        <w:rPr>
          <w:rFonts w:eastAsia="Arial" w:cs="Arial"/>
          <w:sz w:val="22"/>
          <w:szCs w:val="22"/>
        </w:rPr>
        <w:t xml:space="preserve"> We also recommend the use of rechargeable batteries in the user manual.</w:t>
      </w:r>
    </w:p>
    <w:p w14:paraId="4D28CDD0" w14:textId="65C90AED" w:rsidR="6CF1D774" w:rsidRDefault="6CF1D774" w:rsidP="6CF1D774">
      <w:pPr>
        <w:ind w:left="432"/>
        <w:rPr>
          <w:sz w:val="22"/>
          <w:szCs w:val="22"/>
        </w:rPr>
      </w:pPr>
    </w:p>
    <w:p w14:paraId="4B6C1902" w14:textId="2D572FF0" w:rsidR="6CF1D774" w:rsidRDefault="7D19043F" w:rsidP="6CF1D774">
      <w:pPr>
        <w:ind w:left="432"/>
        <w:rPr>
          <w:rFonts w:eastAsia="Arial" w:cs="Arial"/>
          <w:sz w:val="22"/>
          <w:szCs w:val="22"/>
        </w:rPr>
      </w:pPr>
      <w:r w:rsidRPr="7D19043F">
        <w:rPr>
          <w:rFonts w:eastAsia="Arial" w:cs="Arial"/>
          <w:sz w:val="22"/>
          <w:szCs w:val="22"/>
        </w:rPr>
        <w:t>In a societal context, users of this product would benefit from the versatility of this affordable package, creating higher quality media and entertainments</w:t>
      </w:r>
      <w:r w:rsidR="37139753" w:rsidRPr="37139753">
        <w:rPr>
          <w:rFonts w:eastAsia="Arial" w:cs="Arial"/>
          <w:sz w:val="22"/>
          <w:szCs w:val="22"/>
        </w:rPr>
        <w:t>.</w:t>
      </w:r>
    </w:p>
    <w:p w14:paraId="6269AF8C" w14:textId="7A5BD5F8" w:rsidR="6CF1D774" w:rsidRDefault="6CF1D774" w:rsidP="6CF1D774">
      <w:pPr>
        <w:ind w:left="432"/>
        <w:rPr>
          <w:sz w:val="22"/>
          <w:szCs w:val="22"/>
        </w:rPr>
      </w:pPr>
    </w:p>
    <w:p w14:paraId="373023FC" w14:textId="0254C29E" w:rsidR="6CF1D774" w:rsidRDefault="25AE86A2" w:rsidP="6CF1D774">
      <w:pPr>
        <w:ind w:left="432"/>
        <w:rPr>
          <w:rFonts w:eastAsia="Arial" w:cs="Arial"/>
          <w:sz w:val="22"/>
          <w:szCs w:val="22"/>
        </w:rPr>
      </w:pPr>
      <w:r w:rsidRPr="25AE86A2">
        <w:rPr>
          <w:rFonts w:eastAsia="Arial" w:cs="Arial"/>
          <w:sz w:val="22"/>
          <w:szCs w:val="22"/>
        </w:rPr>
        <w:t xml:space="preserve">For the global context, we are </w:t>
      </w:r>
      <w:r w:rsidR="37BBF438" w:rsidRPr="37BBF438">
        <w:rPr>
          <w:rFonts w:eastAsia="Arial" w:cs="Arial"/>
          <w:sz w:val="22"/>
          <w:szCs w:val="22"/>
        </w:rPr>
        <w:t>attempting</w:t>
      </w:r>
      <w:r w:rsidRPr="25AE86A2">
        <w:rPr>
          <w:rFonts w:eastAsia="Arial" w:cs="Arial"/>
          <w:sz w:val="22"/>
          <w:szCs w:val="22"/>
        </w:rPr>
        <w:t xml:space="preserve"> to create a new generation of filming devices to make entry to professional </w:t>
      </w:r>
      <w:r w:rsidR="0BC616A7" w:rsidRPr="0BC616A7">
        <w:rPr>
          <w:rFonts w:eastAsia="Arial" w:cs="Arial"/>
          <w:sz w:val="22"/>
          <w:szCs w:val="22"/>
        </w:rPr>
        <w:t xml:space="preserve">photography and cinematography more affordable in </w:t>
      </w:r>
      <w:r w:rsidR="37BBF438" w:rsidRPr="37BBF438">
        <w:rPr>
          <w:rFonts w:eastAsia="Arial" w:cs="Arial"/>
          <w:sz w:val="22"/>
          <w:szCs w:val="22"/>
        </w:rPr>
        <w:t>hoping</w:t>
      </w:r>
      <w:r w:rsidR="0BC616A7" w:rsidRPr="0BC616A7">
        <w:rPr>
          <w:rFonts w:eastAsia="Arial" w:cs="Arial"/>
          <w:sz w:val="22"/>
          <w:szCs w:val="22"/>
        </w:rPr>
        <w:t xml:space="preserve"> to </w:t>
      </w:r>
      <w:r w:rsidR="37BBF438" w:rsidRPr="37BBF438">
        <w:rPr>
          <w:rFonts w:eastAsia="Arial" w:cs="Arial"/>
          <w:sz w:val="22"/>
          <w:szCs w:val="22"/>
        </w:rPr>
        <w:t>allow for advancements of independent filming industry around the world</w:t>
      </w:r>
      <w:r w:rsidRPr="25AE86A2">
        <w:rPr>
          <w:rFonts w:eastAsia="Arial" w:cs="Arial"/>
          <w:sz w:val="22"/>
          <w:szCs w:val="22"/>
        </w:rPr>
        <w:t>.</w:t>
      </w:r>
    </w:p>
    <w:p w14:paraId="7574A779" w14:textId="1A86AE54" w:rsidR="6CF1D774" w:rsidRDefault="6CF1D774" w:rsidP="6CF1D774">
      <w:pPr>
        <w:ind w:left="720"/>
      </w:pPr>
    </w:p>
    <w:p w14:paraId="57403F56" w14:textId="70354C5E" w:rsidR="006C2E8A" w:rsidRDefault="006C2E8A" w:rsidP="006C2E8A">
      <w:pPr>
        <w:rPr>
          <w:iCs/>
          <w:color w:val="FF0000"/>
          <w:sz w:val="22"/>
          <w:szCs w:val="22"/>
        </w:rPr>
      </w:pPr>
    </w:p>
    <w:sectPr w:rsidR="006C2E8A" w:rsidSect="000D4A3F">
      <w:headerReference w:type="default" r:id="rId12"/>
      <w:footerReference w:type="default" r:id="rId13"/>
      <w:headerReference w:type="first" r:id="rId14"/>
      <w:footerReference w:type="first" r:id="rId15"/>
      <w:pgSz w:w="12240" w:h="15840" w:code="1"/>
      <w:pgMar w:top="720" w:right="1440" w:bottom="72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han Sarkar" w:date="2022-04-25T17:23:00Z" w:initials="RS">
    <w:p w14:paraId="3AC59E95" w14:textId="06CA2DB3" w:rsidR="00CA5358" w:rsidRDefault="00CA5358">
      <w:pPr>
        <w:pStyle w:val="CommentText"/>
      </w:pPr>
      <w:r>
        <w:rPr>
          <w:rStyle w:val="CommentReference"/>
        </w:rPr>
        <w:annotationRef/>
      </w:r>
      <w:r>
        <w:t xml:space="preserve">Please correct the grammatical errors. </w:t>
      </w:r>
    </w:p>
  </w:comment>
  <w:comment w:id="1" w:author="Rohan Sarkar" w:date="2022-04-25T17:27:00Z" w:initials="RS">
    <w:p w14:paraId="06E32744" w14:textId="77777777" w:rsidR="00CA5358" w:rsidRDefault="00CA5358">
      <w:pPr>
        <w:pStyle w:val="CommentText"/>
      </w:pPr>
      <w:r>
        <w:rPr>
          <w:rStyle w:val="CommentReference"/>
        </w:rPr>
        <w:annotationRef/>
      </w:r>
      <w:r>
        <w:t>Please correct the grammatical errors.</w:t>
      </w:r>
    </w:p>
    <w:p w14:paraId="05677A3F" w14:textId="6C83B93B" w:rsidR="009F0611" w:rsidRPr="00B04AE5" w:rsidRDefault="009F0611">
      <w:pPr>
        <w:pStyle w:val="CommentText"/>
        <w:rPr>
          <w:lang w:eastAsia="zh-CN"/>
        </w:rPr>
      </w:pPr>
      <w:r>
        <w:t xml:space="preserve">// </w:t>
      </w:r>
      <w:r w:rsidR="00B04AE5">
        <w:rPr>
          <w:rFonts w:hint="eastAsia"/>
          <w:lang w:eastAsia="zh-CN"/>
        </w:rPr>
        <w:t>改好了</w:t>
      </w:r>
    </w:p>
  </w:comment>
  <w:comment w:id="2" w:author="Rohan Sarkar" w:date="2022-04-25T17:28:00Z" w:initials="RS">
    <w:p w14:paraId="7497ABF4" w14:textId="77777777" w:rsidR="00C110ED" w:rsidRDefault="00CA5358">
      <w:pPr>
        <w:pStyle w:val="CommentText"/>
      </w:pPr>
      <w:r>
        <w:rPr>
          <w:rStyle w:val="CommentReference"/>
        </w:rPr>
        <w:annotationRef/>
      </w:r>
      <w:r>
        <w:t>The meaning of some of the sentences are not very clear. Please rephrase this more clearly.</w:t>
      </w:r>
    </w:p>
    <w:p w14:paraId="365CBCEE" w14:textId="6F441A45" w:rsidR="00CA5358" w:rsidRDefault="00C110ED">
      <w:pPr>
        <w:pStyle w:val="CommentText"/>
      </w:pPr>
      <w:r>
        <w:t>//</w:t>
      </w:r>
      <w:r>
        <w:rPr>
          <w:rFonts w:hint="eastAsia"/>
          <w:lang w:eastAsia="zh-CN"/>
        </w:rPr>
        <w:t>改好了</w:t>
      </w:r>
      <w:r w:rsidR="00CA5358">
        <w:t xml:space="preserve"> </w:t>
      </w:r>
    </w:p>
  </w:comment>
  <w:comment w:id="5" w:author="Rohan Sarkar" w:date="2022-04-25T17:34:00Z" w:initials="RS">
    <w:p w14:paraId="11230264" w14:textId="2E974A7D" w:rsidR="00A40CD3" w:rsidRDefault="00F81BE0">
      <w:pPr>
        <w:pStyle w:val="CommentText"/>
      </w:pPr>
      <w:r>
        <w:rPr>
          <w:rStyle w:val="CommentReference"/>
        </w:rPr>
        <w:annotationRef/>
      </w:r>
      <w:r>
        <w:t>Please correct the grammatical errors.</w:t>
      </w:r>
    </w:p>
    <w:p w14:paraId="6BE55270" w14:textId="1700A72A" w:rsidR="00F81BE0" w:rsidRDefault="00A40CD3">
      <w:pPr>
        <w:pStyle w:val="CommentText"/>
      </w:pPr>
      <w:r>
        <w:t>//</w:t>
      </w:r>
      <w:r>
        <w:rPr>
          <w:rFonts w:hint="eastAsia"/>
          <w:lang w:eastAsia="zh-CN"/>
        </w:rPr>
        <w:t>改好了</w:t>
      </w:r>
      <w:r w:rsidR="00F81BE0">
        <w:t xml:space="preserve"> </w:t>
      </w:r>
    </w:p>
  </w:comment>
  <w:comment w:id="7" w:author="Rohan Sarkar" w:date="2022-04-25T17:34:00Z" w:initials="RS">
    <w:p w14:paraId="46D8715E" w14:textId="77777777" w:rsidR="00AC2021" w:rsidRDefault="00AC2021">
      <w:pPr>
        <w:pStyle w:val="CommentText"/>
      </w:pPr>
      <w:r>
        <w:rPr>
          <w:rStyle w:val="CommentReference"/>
        </w:rPr>
        <w:annotationRef/>
      </w:r>
      <w:r>
        <w:t xml:space="preserve">You should justify the reason why you think so. </w:t>
      </w:r>
    </w:p>
    <w:p w14:paraId="47DDDFBF" w14:textId="78692BA8" w:rsidR="00722288" w:rsidRDefault="00722288">
      <w:pPr>
        <w:pStyle w:val="CommentText"/>
        <w:rPr>
          <w:lang w:eastAsia="zh-CN"/>
        </w:rPr>
      </w:pPr>
      <w:r>
        <w:t xml:space="preserve">// </w:t>
      </w:r>
      <w:r>
        <w:rPr>
          <w:rFonts w:hint="eastAsia"/>
          <w:lang w:eastAsia="zh-CN"/>
        </w:rPr>
        <w:t>改好了</w:t>
      </w:r>
    </w:p>
  </w:comment>
  <w:comment w:id="8" w:author="Rohan Sarkar" w:date="2022-04-25T17:35:00Z" w:initials="RS">
    <w:p w14:paraId="2B16EB4E" w14:textId="49AB6F3F" w:rsidR="00E83E8A" w:rsidRDefault="00257935">
      <w:pPr>
        <w:pStyle w:val="CommentText"/>
      </w:pPr>
      <w:r>
        <w:rPr>
          <w:rStyle w:val="CommentReference"/>
        </w:rPr>
        <w:annotationRef/>
      </w:r>
      <w:r>
        <w:t>Please also mention IEEE, FCC standards here.</w:t>
      </w:r>
    </w:p>
    <w:p w14:paraId="2A2AC931" w14:textId="6C3298EF" w:rsidR="00257935" w:rsidRDefault="00E83E8A">
      <w:pPr>
        <w:pStyle w:val="CommentText"/>
      </w:pPr>
      <w:r>
        <w:t>//</w:t>
      </w:r>
      <w:r>
        <w:rPr>
          <w:rFonts w:hint="eastAsia"/>
          <w:lang w:eastAsia="zh-CN"/>
        </w:rPr>
        <w:t>改好了</w:t>
      </w:r>
      <w:r w:rsidR="00257935">
        <w:t xml:space="preserve"> </w:t>
      </w:r>
    </w:p>
  </w:comment>
  <w:comment w:id="9" w:author="Rohan Sarkar" w:date="2022-04-25T18:10:00Z" w:initials="RS">
    <w:p w14:paraId="60969864" w14:textId="77777777" w:rsidR="00DC65D5" w:rsidRDefault="00DC65D5">
      <w:pPr>
        <w:pStyle w:val="CommentText"/>
      </w:pPr>
      <w:r>
        <w:rPr>
          <w:rStyle w:val="CommentReference"/>
        </w:rPr>
        <w:annotationRef/>
      </w:r>
      <w:r>
        <w:t>You should mention how the tasks were divided among each team member and who contributed what.</w:t>
      </w:r>
    </w:p>
    <w:p w14:paraId="7445B0C7" w14:textId="02876BDB" w:rsidR="005C6E1F" w:rsidRDefault="005C6E1F">
      <w:pPr>
        <w:pStyle w:val="CommentText"/>
        <w:rPr>
          <w:lang w:eastAsia="zh-CN"/>
        </w:rPr>
      </w:pPr>
      <w:r>
        <w:t xml:space="preserve">// </w:t>
      </w:r>
      <w:r>
        <w:rPr>
          <w:rFonts w:hint="eastAsia"/>
          <w:lang w:eastAsia="zh-CN"/>
        </w:rPr>
        <w:t>自己写一下自己的贡献</w:t>
      </w:r>
    </w:p>
  </w:comment>
  <w:comment w:id="15" w:author="Rohan Sarkar" w:date="2022-04-25T18:11:00Z" w:initials="RS">
    <w:p w14:paraId="4045109D" w14:textId="2BA6EF00" w:rsidR="00DC65D5" w:rsidRDefault="00DC65D5">
      <w:pPr>
        <w:pStyle w:val="CommentText"/>
      </w:pPr>
      <w:r>
        <w:rPr>
          <w:rStyle w:val="CommentReference"/>
        </w:rPr>
        <w:annotationRef/>
      </w:r>
      <w:r>
        <w:t xml:space="preserve">Please rewrite this. You should mention about the user manual and other design and professional assignments here. </w:t>
      </w:r>
    </w:p>
  </w:comment>
  <w:comment w:id="16" w:author="来宾用户" w:date="2022-05-02T16:34:00Z" w:initials="来宾">
    <w:p w14:paraId="48ED9518" w14:textId="3DC2C5E2" w:rsidR="4E2AC91E" w:rsidRDefault="4E2AC91E">
      <w:pPr>
        <w:pStyle w:val="CommentText"/>
      </w:pPr>
      <w:r>
        <w:t>//Zeren: add safety documentation</w:t>
      </w:r>
      <w:r>
        <w:rPr>
          <w:rStyle w:val="CommentReference"/>
        </w:rPr>
        <w:annotationRef/>
      </w:r>
    </w:p>
  </w:comment>
  <w:comment w:id="38" w:author="Rohan Sarkar" w:date="2022-04-25T18:12:00Z" w:initials="RS">
    <w:p w14:paraId="0BBCD409" w14:textId="77777777" w:rsidR="00302544" w:rsidRDefault="00302544">
      <w:pPr>
        <w:pStyle w:val="CommentText"/>
      </w:pPr>
      <w:r>
        <w:rPr>
          <w:rStyle w:val="CommentReference"/>
        </w:rPr>
        <w:annotationRef/>
      </w:r>
      <w:r>
        <w:t xml:space="preserve">You did not answer this. Mention about course staff and your other peers who will be attending the final presentations. </w:t>
      </w:r>
    </w:p>
    <w:p w14:paraId="6912F05A" w14:textId="09D18591" w:rsidR="000768EE" w:rsidRDefault="000768EE">
      <w:pPr>
        <w:pStyle w:val="CommentText"/>
        <w:rPr>
          <w:lang w:eastAsia="zh-CN"/>
        </w:rPr>
      </w:pPr>
      <w:r>
        <w:t>//</w:t>
      </w:r>
      <w:r>
        <w:rPr>
          <w:rFonts w:hint="eastAsia"/>
          <w:lang w:eastAsia="zh-CN"/>
        </w:rPr>
        <w:t>改好了</w:t>
      </w:r>
    </w:p>
  </w:comment>
  <w:comment w:id="59" w:author="Rohan Sarkar" w:date="2022-04-25T18:47:00Z" w:initials="RS">
    <w:p w14:paraId="60354224" w14:textId="0D4ED517" w:rsidR="00A86264" w:rsidRDefault="00A86264">
      <w:pPr>
        <w:pStyle w:val="CommentText"/>
      </w:pPr>
      <w:r>
        <w:rPr>
          <w:rStyle w:val="CommentReference"/>
        </w:rPr>
        <w:annotationRef/>
      </w:r>
      <w:r>
        <w:t xml:space="preserve">Please correct the grammatical errors. </w:t>
      </w:r>
    </w:p>
  </w:comment>
  <w:comment w:id="60" w:author="Rohan Sarkar" w:date="2022-04-25T19:35:00Z" w:initials="RS">
    <w:p w14:paraId="6AA97384" w14:textId="6435A6E6" w:rsidR="00F5105D" w:rsidRDefault="00F5105D">
      <w:pPr>
        <w:pStyle w:val="CommentText"/>
      </w:pPr>
      <w:r>
        <w:rPr>
          <w:rStyle w:val="CommentReference"/>
        </w:rPr>
        <w:annotationRef/>
      </w:r>
      <w:r>
        <w:t xml:space="preserve">Please correct the grammatical errors. </w:t>
      </w:r>
    </w:p>
  </w:comment>
  <w:comment w:id="61" w:author="Rohan Sarkar" w:date="2022-04-25T19:37:00Z" w:initials="RS">
    <w:p w14:paraId="543BAEB0" w14:textId="3777223E" w:rsidR="00F5105D" w:rsidRDefault="00F5105D">
      <w:pPr>
        <w:pStyle w:val="CommentText"/>
      </w:pPr>
      <w:r>
        <w:rPr>
          <w:rStyle w:val="CommentReference"/>
        </w:rPr>
        <w:annotationRef/>
      </w:r>
      <w:r>
        <w:t xml:space="preserve">Please rephrase. </w:t>
      </w:r>
    </w:p>
  </w:comment>
  <w:comment w:id="71" w:author="Rohan Sarkar" w:date="2022-04-25T19:40:00Z" w:initials="RS">
    <w:p w14:paraId="4DF97525" w14:textId="043D8195" w:rsidR="00F5105D" w:rsidRDefault="00F5105D">
      <w:pPr>
        <w:pStyle w:val="CommentText"/>
      </w:pPr>
      <w:r>
        <w:rPr>
          <w:rStyle w:val="CommentReference"/>
        </w:rPr>
        <w:annotationRef/>
      </w:r>
      <w:r>
        <w:t xml:space="preserve">This is not a very convincing point. </w:t>
      </w:r>
    </w:p>
  </w:comment>
  <w:comment w:id="70" w:author="Rohan Sarkar" w:date="2022-04-25T19:41:00Z" w:initials="RS">
    <w:p w14:paraId="1CB3EFF1" w14:textId="5D2C2EC0" w:rsidR="00166AC4" w:rsidRDefault="00166AC4">
      <w:pPr>
        <w:pStyle w:val="CommentText"/>
      </w:pPr>
      <w:r>
        <w:rPr>
          <w:rStyle w:val="CommentReference"/>
        </w:rPr>
        <w:annotationRef/>
      </w:r>
      <w:r>
        <w:t xml:space="preserve">Please rewrite this. </w:t>
      </w:r>
    </w:p>
  </w:comment>
  <w:comment w:id="77" w:author="Rohan Sarkar" w:date="2022-04-25T19:41:00Z" w:initials="RS">
    <w:p w14:paraId="1838F4CE" w14:textId="62401FF6" w:rsidR="00166AC4" w:rsidRDefault="00166AC4">
      <w:pPr>
        <w:pStyle w:val="CommentText"/>
      </w:pPr>
      <w:r>
        <w:rPr>
          <w:rStyle w:val="CommentReference"/>
        </w:rPr>
        <w:annotationRef/>
      </w:r>
      <w:r>
        <w:t xml:space="preserve">Please correct the grammatical errors.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C59E95" w15:done="1"/>
  <w15:commentEx w15:paraId="05677A3F" w15:done="1"/>
  <w15:commentEx w15:paraId="365CBCEE" w15:done="1"/>
  <w15:commentEx w15:paraId="6BE55270" w15:done="1"/>
  <w15:commentEx w15:paraId="47DDDFBF" w15:done="1"/>
  <w15:commentEx w15:paraId="2A2AC931" w15:done="1"/>
  <w15:commentEx w15:paraId="7445B0C7" w15:done="1"/>
  <w15:commentEx w15:paraId="4045109D" w15:done="1"/>
  <w15:commentEx w15:paraId="48ED9518" w15:paraIdParent="4045109D" w15:done="1"/>
  <w15:commentEx w15:paraId="6912F05A" w15:done="1"/>
  <w15:commentEx w15:paraId="60354224" w15:done="1"/>
  <w15:commentEx w15:paraId="6AA97384" w15:done="1"/>
  <w15:commentEx w15:paraId="543BAEB0" w15:done="1"/>
  <w15:commentEx w15:paraId="4DF97525" w15:done="1"/>
  <w15:commentEx w15:paraId="1CB3EFF1" w15:done="1"/>
  <w15:commentEx w15:paraId="1838F4C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81CE" w16cex:dateUtc="2022-04-26T00:23:00Z"/>
  <w16cex:commentExtensible w16cex:durableId="2611829B" w16cex:dateUtc="2022-04-26T00:27:00Z"/>
  <w16cex:commentExtensible w16cex:durableId="261182DE" w16cex:dateUtc="2022-04-26T00:28:00Z"/>
  <w16cex:commentExtensible w16cex:durableId="2611843B" w16cex:dateUtc="2022-04-26T00:34:00Z"/>
  <w16cex:commentExtensible w16cex:durableId="2611845E" w16cex:dateUtc="2022-04-26T00:34:00Z"/>
  <w16cex:commentExtensible w16cex:durableId="26118482" w16cex:dateUtc="2022-04-26T00:35:00Z"/>
  <w16cex:commentExtensible w16cex:durableId="26118CAE" w16cex:dateUtc="2022-04-26T01:10:00Z"/>
  <w16cex:commentExtensible w16cex:durableId="26118D10" w16cex:dateUtc="2022-04-26T01:11:00Z"/>
  <w16cex:commentExtensible w16cex:durableId="041B7C87" w16cex:dateUtc="2022-05-02T23:34:00Z"/>
  <w16cex:commentExtensible w16cex:durableId="26118D5B" w16cex:dateUtc="2022-04-26T01:12:00Z"/>
  <w16cex:commentExtensible w16cex:durableId="26119569" w16cex:dateUtc="2022-04-26T01:47:00Z"/>
  <w16cex:commentExtensible w16cex:durableId="2611A0BA" w16cex:dateUtc="2022-04-26T02:35:00Z"/>
  <w16cex:commentExtensible w16cex:durableId="2611A137" w16cex:dateUtc="2022-04-26T02:37:00Z"/>
  <w16cex:commentExtensible w16cex:durableId="2611A1DB" w16cex:dateUtc="2022-04-26T02:40:00Z"/>
  <w16cex:commentExtensible w16cex:durableId="2611A20F" w16cex:dateUtc="2022-04-26T02:41:00Z"/>
  <w16cex:commentExtensible w16cex:durableId="2611A231" w16cex:dateUtc="2022-04-26T0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C59E95" w16cid:durableId="261181CE"/>
  <w16cid:commentId w16cid:paraId="05677A3F" w16cid:durableId="2611829B"/>
  <w16cid:commentId w16cid:paraId="365CBCEE" w16cid:durableId="261182DE"/>
  <w16cid:commentId w16cid:paraId="6BE55270" w16cid:durableId="2611843B"/>
  <w16cid:commentId w16cid:paraId="47DDDFBF" w16cid:durableId="2611845E"/>
  <w16cid:commentId w16cid:paraId="2A2AC931" w16cid:durableId="26118482"/>
  <w16cid:commentId w16cid:paraId="7445B0C7" w16cid:durableId="26118CAE"/>
  <w16cid:commentId w16cid:paraId="4045109D" w16cid:durableId="26118D10"/>
  <w16cid:commentId w16cid:paraId="48ED9518" w16cid:durableId="041B7C87"/>
  <w16cid:commentId w16cid:paraId="6912F05A" w16cid:durableId="26118D5B"/>
  <w16cid:commentId w16cid:paraId="60354224" w16cid:durableId="26119569"/>
  <w16cid:commentId w16cid:paraId="6AA97384" w16cid:durableId="2611A0BA"/>
  <w16cid:commentId w16cid:paraId="543BAEB0" w16cid:durableId="2611A137"/>
  <w16cid:commentId w16cid:paraId="4DF97525" w16cid:durableId="2611A1DB"/>
  <w16cid:commentId w16cid:paraId="1CB3EFF1" w16cid:durableId="2611A20F"/>
  <w16cid:commentId w16cid:paraId="1838F4CE" w16cid:durableId="2611A2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26842" w14:textId="77777777" w:rsidR="00244256" w:rsidRDefault="00244256">
      <w:r>
        <w:separator/>
      </w:r>
    </w:p>
  </w:endnote>
  <w:endnote w:type="continuationSeparator" w:id="0">
    <w:p w14:paraId="43F5E158" w14:textId="77777777" w:rsidR="00244256" w:rsidRDefault="00244256">
      <w:r>
        <w:continuationSeparator/>
      </w:r>
    </w:p>
  </w:endnote>
  <w:endnote w:type="continuationNotice" w:id="1">
    <w:p w14:paraId="1407BA87" w14:textId="77777777" w:rsidR="00244256" w:rsidRDefault="002442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B438F" w14:textId="73040232" w:rsidR="005A1603" w:rsidRDefault="005A1603">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2116CD">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CF1D774" w14:paraId="5A65153E" w14:textId="77777777" w:rsidTr="6CF1D774">
      <w:tc>
        <w:tcPr>
          <w:tcW w:w="3120" w:type="dxa"/>
        </w:tcPr>
        <w:p w14:paraId="0B50D480" w14:textId="1B42F695" w:rsidR="6CF1D774" w:rsidRDefault="6CF1D774" w:rsidP="6CF1D774">
          <w:pPr>
            <w:pStyle w:val="Header"/>
            <w:ind w:left="-115"/>
          </w:pPr>
        </w:p>
      </w:tc>
      <w:tc>
        <w:tcPr>
          <w:tcW w:w="3120" w:type="dxa"/>
        </w:tcPr>
        <w:p w14:paraId="49BB97D3" w14:textId="38DA6094" w:rsidR="6CF1D774" w:rsidRDefault="6CF1D774" w:rsidP="6CF1D774">
          <w:pPr>
            <w:pStyle w:val="Header"/>
            <w:jc w:val="center"/>
          </w:pPr>
        </w:p>
      </w:tc>
      <w:tc>
        <w:tcPr>
          <w:tcW w:w="3120" w:type="dxa"/>
        </w:tcPr>
        <w:p w14:paraId="1BE6C757" w14:textId="48EFE5B7" w:rsidR="6CF1D774" w:rsidRDefault="6CF1D774" w:rsidP="6CF1D774">
          <w:pPr>
            <w:pStyle w:val="Header"/>
            <w:ind w:right="-115"/>
            <w:jc w:val="right"/>
          </w:pPr>
        </w:p>
      </w:tc>
    </w:tr>
  </w:tbl>
  <w:p w14:paraId="5D53F942" w14:textId="5665C27D" w:rsidR="00DD7D71" w:rsidRDefault="00DD7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8333" w14:textId="77777777" w:rsidR="00244256" w:rsidRDefault="00244256">
      <w:r>
        <w:separator/>
      </w:r>
    </w:p>
  </w:footnote>
  <w:footnote w:type="continuationSeparator" w:id="0">
    <w:p w14:paraId="15749858" w14:textId="77777777" w:rsidR="00244256" w:rsidRDefault="00244256">
      <w:r>
        <w:continuationSeparator/>
      </w:r>
    </w:p>
  </w:footnote>
  <w:footnote w:type="continuationNotice" w:id="1">
    <w:p w14:paraId="1F487E1B" w14:textId="77777777" w:rsidR="00244256" w:rsidRDefault="002442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CF1D774" w14:paraId="5094623C" w14:textId="77777777" w:rsidTr="6CF1D774">
      <w:tc>
        <w:tcPr>
          <w:tcW w:w="3120" w:type="dxa"/>
        </w:tcPr>
        <w:p w14:paraId="1DA2DB29" w14:textId="330CC3FD" w:rsidR="6CF1D774" w:rsidRDefault="6CF1D774" w:rsidP="6CF1D774">
          <w:pPr>
            <w:pStyle w:val="Header"/>
            <w:ind w:left="-115"/>
          </w:pPr>
        </w:p>
      </w:tc>
      <w:tc>
        <w:tcPr>
          <w:tcW w:w="3120" w:type="dxa"/>
        </w:tcPr>
        <w:p w14:paraId="1CDED8CF" w14:textId="25FA32E3" w:rsidR="6CF1D774" w:rsidRDefault="6CF1D774" w:rsidP="6CF1D774">
          <w:pPr>
            <w:pStyle w:val="Header"/>
            <w:jc w:val="center"/>
          </w:pPr>
        </w:p>
      </w:tc>
      <w:tc>
        <w:tcPr>
          <w:tcW w:w="3120" w:type="dxa"/>
        </w:tcPr>
        <w:p w14:paraId="5D7C9231" w14:textId="1F5AFD44" w:rsidR="6CF1D774" w:rsidRDefault="6CF1D774" w:rsidP="6CF1D774">
          <w:pPr>
            <w:pStyle w:val="Header"/>
            <w:ind w:right="-115"/>
            <w:jc w:val="right"/>
          </w:pPr>
        </w:p>
      </w:tc>
    </w:tr>
  </w:tbl>
  <w:p w14:paraId="6C59AD2D" w14:textId="513FE9B1" w:rsidR="00DD7D71" w:rsidRDefault="00DD7D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CF1D774" w14:paraId="1B434F7F" w14:textId="77777777" w:rsidTr="6CF1D774">
      <w:tc>
        <w:tcPr>
          <w:tcW w:w="3120" w:type="dxa"/>
        </w:tcPr>
        <w:p w14:paraId="7D36B527" w14:textId="64687904" w:rsidR="6CF1D774" w:rsidRDefault="6CF1D774" w:rsidP="6CF1D774">
          <w:pPr>
            <w:pStyle w:val="Header"/>
            <w:ind w:left="-115"/>
          </w:pPr>
        </w:p>
      </w:tc>
      <w:tc>
        <w:tcPr>
          <w:tcW w:w="3120" w:type="dxa"/>
        </w:tcPr>
        <w:p w14:paraId="57ABC45D" w14:textId="5113EE37" w:rsidR="6CF1D774" w:rsidRDefault="6CF1D774" w:rsidP="6CF1D774">
          <w:pPr>
            <w:pStyle w:val="Header"/>
            <w:jc w:val="center"/>
          </w:pPr>
        </w:p>
      </w:tc>
      <w:tc>
        <w:tcPr>
          <w:tcW w:w="3120" w:type="dxa"/>
        </w:tcPr>
        <w:p w14:paraId="64A2B8EB" w14:textId="344D3E21" w:rsidR="6CF1D774" w:rsidRDefault="6CF1D774" w:rsidP="6CF1D774">
          <w:pPr>
            <w:pStyle w:val="Header"/>
            <w:ind w:right="-115"/>
            <w:jc w:val="right"/>
          </w:pPr>
        </w:p>
      </w:tc>
    </w:tr>
  </w:tbl>
  <w:p w14:paraId="494912AA" w14:textId="2BB0BF23" w:rsidR="00DD7D71" w:rsidRDefault="00DD7D71">
    <w:pPr>
      <w:pStyle w:val="Header"/>
    </w:pPr>
  </w:p>
</w:hdr>
</file>

<file path=word/intelligence2.xml><?xml version="1.0" encoding="utf-8"?>
<int2:intelligence xmlns:int2="http://schemas.microsoft.com/office/intelligence/2020/intelligence" xmlns:oel="http://schemas.microsoft.com/office/2019/extlst">
  <int2:observations>
    <int2:textHash int2:hashCode="5SPwu3ynoEqthm" int2:id="6zIJzrOu">
      <int2:state int2:value="Rejected" int2:type="LegacyProofing"/>
    </int2:textHash>
    <int2:textHash int2:hashCode="FcRRZISZbHRx0L" int2:id="G5tMkQkE">
      <int2:state int2:value="Rejected" int2:type="LegacyProofing"/>
    </int2:textHash>
    <int2:textHash int2:hashCode="ArldBpYi+fLd7M" int2:id="hvRI0pN8">
      <int2:state int2:value="Rejected" int2:type="LegacyProofing"/>
    </int2:textHash>
    <int2:textHash int2:hashCode="nmaV0JlGbg8YDF" int2:id="nBkQqOMO">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957"/>
    <w:multiLevelType w:val="hybridMultilevel"/>
    <w:tmpl w:val="FFFFFFFF"/>
    <w:lvl w:ilvl="0" w:tplc="671403E8">
      <w:start w:val="1"/>
      <w:numFmt w:val="decimal"/>
      <w:lvlText w:val="%1."/>
      <w:lvlJc w:val="left"/>
      <w:pPr>
        <w:ind w:left="720" w:hanging="360"/>
      </w:pPr>
    </w:lvl>
    <w:lvl w:ilvl="1" w:tplc="541C3592">
      <w:start w:val="1"/>
      <w:numFmt w:val="lowerLetter"/>
      <w:lvlText w:val="%2."/>
      <w:lvlJc w:val="left"/>
      <w:pPr>
        <w:ind w:left="1440" w:hanging="360"/>
      </w:pPr>
    </w:lvl>
    <w:lvl w:ilvl="2" w:tplc="872ACE16">
      <w:start w:val="1"/>
      <w:numFmt w:val="lowerRoman"/>
      <w:lvlText w:val="%3."/>
      <w:lvlJc w:val="right"/>
      <w:pPr>
        <w:ind w:left="2160" w:hanging="180"/>
      </w:pPr>
    </w:lvl>
    <w:lvl w:ilvl="3" w:tplc="ADE49A86">
      <w:start w:val="1"/>
      <w:numFmt w:val="decimal"/>
      <w:lvlText w:val="%4."/>
      <w:lvlJc w:val="left"/>
      <w:pPr>
        <w:ind w:left="2880" w:hanging="360"/>
      </w:pPr>
    </w:lvl>
    <w:lvl w:ilvl="4" w:tplc="8E0CCE70">
      <w:start w:val="1"/>
      <w:numFmt w:val="lowerLetter"/>
      <w:lvlText w:val="%5."/>
      <w:lvlJc w:val="left"/>
      <w:pPr>
        <w:ind w:left="3600" w:hanging="360"/>
      </w:pPr>
    </w:lvl>
    <w:lvl w:ilvl="5" w:tplc="15A47472">
      <w:start w:val="1"/>
      <w:numFmt w:val="lowerRoman"/>
      <w:lvlText w:val="%6."/>
      <w:lvlJc w:val="right"/>
      <w:pPr>
        <w:ind w:left="4320" w:hanging="180"/>
      </w:pPr>
    </w:lvl>
    <w:lvl w:ilvl="6" w:tplc="B504EB16">
      <w:start w:val="1"/>
      <w:numFmt w:val="decimal"/>
      <w:lvlText w:val="%7."/>
      <w:lvlJc w:val="left"/>
      <w:pPr>
        <w:ind w:left="5040" w:hanging="360"/>
      </w:pPr>
    </w:lvl>
    <w:lvl w:ilvl="7" w:tplc="70B2D9A0">
      <w:start w:val="1"/>
      <w:numFmt w:val="lowerLetter"/>
      <w:lvlText w:val="%8."/>
      <w:lvlJc w:val="left"/>
      <w:pPr>
        <w:ind w:left="5760" w:hanging="360"/>
      </w:pPr>
    </w:lvl>
    <w:lvl w:ilvl="8" w:tplc="51E089B6">
      <w:start w:val="1"/>
      <w:numFmt w:val="lowerRoman"/>
      <w:lvlText w:val="%9."/>
      <w:lvlJc w:val="right"/>
      <w:pPr>
        <w:ind w:left="6480" w:hanging="180"/>
      </w:pPr>
    </w:lvl>
  </w:abstractNum>
  <w:abstractNum w:abstractNumId="1" w15:restartNumberingAfterBreak="0">
    <w:nsid w:val="06483387"/>
    <w:multiLevelType w:val="hybridMultilevel"/>
    <w:tmpl w:val="FFFFFFFF"/>
    <w:lvl w:ilvl="0" w:tplc="E92A9CF0">
      <w:start w:val="1"/>
      <w:numFmt w:val="decimal"/>
      <w:lvlText w:val="%1."/>
      <w:lvlJc w:val="left"/>
      <w:pPr>
        <w:ind w:left="720" w:hanging="360"/>
      </w:pPr>
    </w:lvl>
    <w:lvl w:ilvl="1" w:tplc="4F165634">
      <w:start w:val="1"/>
      <w:numFmt w:val="lowerLetter"/>
      <w:lvlText w:val="%2."/>
      <w:lvlJc w:val="left"/>
      <w:pPr>
        <w:ind w:left="1440" w:hanging="360"/>
      </w:pPr>
    </w:lvl>
    <w:lvl w:ilvl="2" w:tplc="7D2EAF98">
      <w:start w:val="1"/>
      <w:numFmt w:val="lowerRoman"/>
      <w:lvlText w:val="%3."/>
      <w:lvlJc w:val="right"/>
      <w:pPr>
        <w:ind w:left="2160" w:hanging="180"/>
      </w:pPr>
    </w:lvl>
    <w:lvl w:ilvl="3" w:tplc="D9983AC8">
      <w:start w:val="1"/>
      <w:numFmt w:val="decimal"/>
      <w:lvlText w:val="%4."/>
      <w:lvlJc w:val="left"/>
      <w:pPr>
        <w:ind w:left="2880" w:hanging="360"/>
      </w:pPr>
    </w:lvl>
    <w:lvl w:ilvl="4" w:tplc="99329356">
      <w:start w:val="1"/>
      <w:numFmt w:val="lowerLetter"/>
      <w:lvlText w:val="%5."/>
      <w:lvlJc w:val="left"/>
      <w:pPr>
        <w:ind w:left="3600" w:hanging="360"/>
      </w:pPr>
    </w:lvl>
    <w:lvl w:ilvl="5" w:tplc="DAD4A350">
      <w:start w:val="1"/>
      <w:numFmt w:val="lowerRoman"/>
      <w:lvlText w:val="%6."/>
      <w:lvlJc w:val="right"/>
      <w:pPr>
        <w:ind w:left="4320" w:hanging="180"/>
      </w:pPr>
    </w:lvl>
    <w:lvl w:ilvl="6" w:tplc="A1E07672">
      <w:start w:val="1"/>
      <w:numFmt w:val="decimal"/>
      <w:lvlText w:val="%7."/>
      <w:lvlJc w:val="left"/>
      <w:pPr>
        <w:ind w:left="5040" w:hanging="360"/>
      </w:pPr>
    </w:lvl>
    <w:lvl w:ilvl="7" w:tplc="9626CBC8">
      <w:start w:val="1"/>
      <w:numFmt w:val="lowerLetter"/>
      <w:lvlText w:val="%8."/>
      <w:lvlJc w:val="left"/>
      <w:pPr>
        <w:ind w:left="5760" w:hanging="360"/>
      </w:pPr>
    </w:lvl>
    <w:lvl w:ilvl="8" w:tplc="429E31E2">
      <w:start w:val="1"/>
      <w:numFmt w:val="lowerRoman"/>
      <w:lvlText w:val="%9."/>
      <w:lvlJc w:val="right"/>
      <w:pPr>
        <w:ind w:left="6480" w:hanging="180"/>
      </w:pPr>
    </w:lvl>
  </w:abstractNum>
  <w:abstractNum w:abstractNumId="2" w15:restartNumberingAfterBreak="0">
    <w:nsid w:val="12700E6A"/>
    <w:multiLevelType w:val="hybridMultilevel"/>
    <w:tmpl w:val="FFFFFFFF"/>
    <w:lvl w:ilvl="0" w:tplc="759E8C7A">
      <w:start w:val="1"/>
      <w:numFmt w:val="decimal"/>
      <w:lvlText w:val="%1."/>
      <w:lvlJc w:val="left"/>
      <w:pPr>
        <w:ind w:left="720" w:hanging="360"/>
      </w:pPr>
    </w:lvl>
    <w:lvl w:ilvl="1" w:tplc="8D404D6A">
      <w:start w:val="1"/>
      <w:numFmt w:val="lowerLetter"/>
      <w:lvlText w:val="%2."/>
      <w:lvlJc w:val="left"/>
      <w:pPr>
        <w:ind w:left="1440" w:hanging="360"/>
      </w:pPr>
    </w:lvl>
    <w:lvl w:ilvl="2" w:tplc="6CCC5376">
      <w:start w:val="1"/>
      <w:numFmt w:val="lowerRoman"/>
      <w:lvlText w:val="%3."/>
      <w:lvlJc w:val="right"/>
      <w:pPr>
        <w:ind w:left="2160" w:hanging="180"/>
      </w:pPr>
    </w:lvl>
    <w:lvl w:ilvl="3" w:tplc="6CD6C226">
      <w:start w:val="1"/>
      <w:numFmt w:val="decimal"/>
      <w:lvlText w:val="%4."/>
      <w:lvlJc w:val="left"/>
      <w:pPr>
        <w:ind w:left="2880" w:hanging="360"/>
      </w:pPr>
    </w:lvl>
    <w:lvl w:ilvl="4" w:tplc="DC486C8C">
      <w:start w:val="1"/>
      <w:numFmt w:val="lowerLetter"/>
      <w:lvlText w:val="%5."/>
      <w:lvlJc w:val="left"/>
      <w:pPr>
        <w:ind w:left="3600" w:hanging="360"/>
      </w:pPr>
    </w:lvl>
    <w:lvl w:ilvl="5" w:tplc="92449D42">
      <w:start w:val="1"/>
      <w:numFmt w:val="lowerRoman"/>
      <w:lvlText w:val="%6."/>
      <w:lvlJc w:val="right"/>
      <w:pPr>
        <w:ind w:left="4320" w:hanging="180"/>
      </w:pPr>
    </w:lvl>
    <w:lvl w:ilvl="6" w:tplc="9502049C">
      <w:start w:val="1"/>
      <w:numFmt w:val="decimal"/>
      <w:lvlText w:val="%7."/>
      <w:lvlJc w:val="left"/>
      <w:pPr>
        <w:ind w:left="5040" w:hanging="360"/>
      </w:pPr>
    </w:lvl>
    <w:lvl w:ilvl="7" w:tplc="30D26B40">
      <w:start w:val="1"/>
      <w:numFmt w:val="lowerLetter"/>
      <w:lvlText w:val="%8."/>
      <w:lvlJc w:val="left"/>
      <w:pPr>
        <w:ind w:left="5760" w:hanging="360"/>
      </w:pPr>
    </w:lvl>
    <w:lvl w:ilvl="8" w:tplc="0F0EFCE6">
      <w:start w:val="1"/>
      <w:numFmt w:val="lowerRoman"/>
      <w:lvlText w:val="%9."/>
      <w:lvlJc w:val="right"/>
      <w:pPr>
        <w:ind w:left="6480" w:hanging="180"/>
      </w:pPr>
    </w:lvl>
  </w:abstractNum>
  <w:abstractNum w:abstractNumId="3" w15:restartNumberingAfterBreak="0">
    <w:nsid w:val="186626A4"/>
    <w:multiLevelType w:val="hybridMultilevel"/>
    <w:tmpl w:val="2490051A"/>
    <w:lvl w:ilvl="0" w:tplc="16C838F4">
      <w:start w:val="1"/>
      <w:numFmt w:val="lowerLetter"/>
      <w:lvlText w:val="(%1)"/>
      <w:lvlJc w:val="left"/>
      <w:pPr>
        <w:ind w:left="720" w:hanging="360"/>
      </w:pPr>
    </w:lvl>
    <w:lvl w:ilvl="1" w:tplc="3A30D42E">
      <w:start w:val="1"/>
      <w:numFmt w:val="lowerLetter"/>
      <w:lvlText w:val="%2."/>
      <w:lvlJc w:val="left"/>
      <w:pPr>
        <w:ind w:left="1440" w:hanging="360"/>
      </w:pPr>
    </w:lvl>
    <w:lvl w:ilvl="2" w:tplc="653AF5A8">
      <w:start w:val="1"/>
      <w:numFmt w:val="lowerRoman"/>
      <w:lvlText w:val="%3."/>
      <w:lvlJc w:val="right"/>
      <w:pPr>
        <w:ind w:left="2160" w:hanging="180"/>
      </w:pPr>
    </w:lvl>
    <w:lvl w:ilvl="3" w:tplc="BE66E100">
      <w:start w:val="1"/>
      <w:numFmt w:val="decimal"/>
      <w:lvlText w:val="%4."/>
      <w:lvlJc w:val="left"/>
      <w:pPr>
        <w:ind w:left="2880" w:hanging="360"/>
      </w:pPr>
    </w:lvl>
    <w:lvl w:ilvl="4" w:tplc="5E486B5C">
      <w:start w:val="1"/>
      <w:numFmt w:val="lowerLetter"/>
      <w:lvlText w:val="%5."/>
      <w:lvlJc w:val="left"/>
      <w:pPr>
        <w:ind w:left="3600" w:hanging="360"/>
      </w:pPr>
    </w:lvl>
    <w:lvl w:ilvl="5" w:tplc="3EBC36A4">
      <w:start w:val="1"/>
      <w:numFmt w:val="lowerRoman"/>
      <w:lvlText w:val="%6."/>
      <w:lvlJc w:val="right"/>
      <w:pPr>
        <w:ind w:left="4320" w:hanging="180"/>
      </w:pPr>
    </w:lvl>
    <w:lvl w:ilvl="6" w:tplc="A888F0E2">
      <w:start w:val="1"/>
      <w:numFmt w:val="decimal"/>
      <w:lvlText w:val="%7."/>
      <w:lvlJc w:val="left"/>
      <w:pPr>
        <w:ind w:left="5040" w:hanging="360"/>
      </w:pPr>
    </w:lvl>
    <w:lvl w:ilvl="7" w:tplc="C45214D2">
      <w:start w:val="1"/>
      <w:numFmt w:val="lowerLetter"/>
      <w:lvlText w:val="%8."/>
      <w:lvlJc w:val="left"/>
      <w:pPr>
        <w:ind w:left="5760" w:hanging="360"/>
      </w:pPr>
    </w:lvl>
    <w:lvl w:ilvl="8" w:tplc="3C18C38C">
      <w:start w:val="1"/>
      <w:numFmt w:val="lowerRoman"/>
      <w:lvlText w:val="%9."/>
      <w:lvlJc w:val="right"/>
      <w:pPr>
        <w:ind w:left="6480" w:hanging="180"/>
      </w:pPr>
    </w:lvl>
  </w:abstractNum>
  <w:abstractNum w:abstractNumId="4" w15:restartNumberingAfterBreak="0">
    <w:nsid w:val="1C33198B"/>
    <w:multiLevelType w:val="hybridMultilevel"/>
    <w:tmpl w:val="FFFFFFFF"/>
    <w:lvl w:ilvl="0" w:tplc="61C88EBA">
      <w:start w:val="1"/>
      <w:numFmt w:val="decimal"/>
      <w:lvlText w:val="%1."/>
      <w:lvlJc w:val="left"/>
      <w:pPr>
        <w:ind w:left="720" w:hanging="360"/>
      </w:pPr>
    </w:lvl>
    <w:lvl w:ilvl="1" w:tplc="FE50F1E2">
      <w:start w:val="1"/>
      <w:numFmt w:val="lowerLetter"/>
      <w:lvlText w:val="%2."/>
      <w:lvlJc w:val="left"/>
      <w:pPr>
        <w:ind w:left="1440" w:hanging="360"/>
      </w:pPr>
    </w:lvl>
    <w:lvl w:ilvl="2" w:tplc="2CBA3992">
      <w:start w:val="1"/>
      <w:numFmt w:val="lowerRoman"/>
      <w:lvlText w:val="%3."/>
      <w:lvlJc w:val="right"/>
      <w:pPr>
        <w:ind w:left="2160" w:hanging="180"/>
      </w:pPr>
    </w:lvl>
    <w:lvl w:ilvl="3" w:tplc="25882A8E">
      <w:start w:val="1"/>
      <w:numFmt w:val="decimal"/>
      <w:lvlText w:val="%4."/>
      <w:lvlJc w:val="left"/>
      <w:pPr>
        <w:ind w:left="2880" w:hanging="360"/>
      </w:pPr>
    </w:lvl>
    <w:lvl w:ilvl="4" w:tplc="16A415DE">
      <w:start w:val="1"/>
      <w:numFmt w:val="lowerLetter"/>
      <w:lvlText w:val="%5."/>
      <w:lvlJc w:val="left"/>
      <w:pPr>
        <w:ind w:left="3600" w:hanging="360"/>
      </w:pPr>
    </w:lvl>
    <w:lvl w:ilvl="5" w:tplc="3A846902">
      <w:start w:val="1"/>
      <w:numFmt w:val="lowerRoman"/>
      <w:lvlText w:val="%6."/>
      <w:lvlJc w:val="right"/>
      <w:pPr>
        <w:ind w:left="4320" w:hanging="180"/>
      </w:pPr>
    </w:lvl>
    <w:lvl w:ilvl="6" w:tplc="090A46F0">
      <w:start w:val="1"/>
      <w:numFmt w:val="decimal"/>
      <w:lvlText w:val="%7."/>
      <w:lvlJc w:val="left"/>
      <w:pPr>
        <w:ind w:left="5040" w:hanging="360"/>
      </w:pPr>
    </w:lvl>
    <w:lvl w:ilvl="7" w:tplc="D20CC144">
      <w:start w:val="1"/>
      <w:numFmt w:val="lowerLetter"/>
      <w:lvlText w:val="%8."/>
      <w:lvlJc w:val="left"/>
      <w:pPr>
        <w:ind w:left="5760" w:hanging="360"/>
      </w:pPr>
    </w:lvl>
    <w:lvl w:ilvl="8" w:tplc="FF3C5BA2">
      <w:start w:val="1"/>
      <w:numFmt w:val="lowerRoman"/>
      <w:lvlText w:val="%9."/>
      <w:lvlJc w:val="right"/>
      <w:pPr>
        <w:ind w:left="6480" w:hanging="180"/>
      </w:pPr>
    </w:lvl>
  </w:abstractNum>
  <w:abstractNum w:abstractNumId="5" w15:restartNumberingAfterBreak="0">
    <w:nsid w:val="224C6E28"/>
    <w:multiLevelType w:val="hybridMultilevel"/>
    <w:tmpl w:val="7062D97A"/>
    <w:lvl w:ilvl="0" w:tplc="C7B612FA">
      <w:start w:val="1"/>
      <w:numFmt w:val="decimal"/>
      <w:lvlText w:val="%1."/>
      <w:lvlJc w:val="left"/>
      <w:pPr>
        <w:ind w:left="720" w:hanging="360"/>
      </w:pPr>
    </w:lvl>
    <w:lvl w:ilvl="1" w:tplc="3E20D274">
      <w:start w:val="1"/>
      <w:numFmt w:val="lowerLetter"/>
      <w:lvlText w:val="%2."/>
      <w:lvlJc w:val="left"/>
      <w:pPr>
        <w:ind w:left="1440" w:hanging="360"/>
      </w:pPr>
    </w:lvl>
    <w:lvl w:ilvl="2" w:tplc="63D2E2F6">
      <w:start w:val="1"/>
      <w:numFmt w:val="lowerRoman"/>
      <w:lvlText w:val="%3."/>
      <w:lvlJc w:val="right"/>
      <w:pPr>
        <w:ind w:left="2160" w:hanging="180"/>
      </w:pPr>
    </w:lvl>
    <w:lvl w:ilvl="3" w:tplc="B34AA342">
      <w:start w:val="1"/>
      <w:numFmt w:val="decimal"/>
      <w:lvlText w:val="%4."/>
      <w:lvlJc w:val="left"/>
      <w:pPr>
        <w:ind w:left="2880" w:hanging="360"/>
      </w:pPr>
    </w:lvl>
    <w:lvl w:ilvl="4" w:tplc="94B0A06A">
      <w:start w:val="1"/>
      <w:numFmt w:val="lowerLetter"/>
      <w:lvlText w:val="%5."/>
      <w:lvlJc w:val="left"/>
      <w:pPr>
        <w:ind w:left="3600" w:hanging="360"/>
      </w:pPr>
    </w:lvl>
    <w:lvl w:ilvl="5" w:tplc="A35685BE">
      <w:start w:val="1"/>
      <w:numFmt w:val="lowerRoman"/>
      <w:lvlText w:val="%6."/>
      <w:lvlJc w:val="right"/>
      <w:pPr>
        <w:ind w:left="4320" w:hanging="180"/>
      </w:pPr>
    </w:lvl>
    <w:lvl w:ilvl="6" w:tplc="707A7408">
      <w:start w:val="1"/>
      <w:numFmt w:val="decimal"/>
      <w:lvlText w:val="%7."/>
      <w:lvlJc w:val="left"/>
      <w:pPr>
        <w:ind w:left="5040" w:hanging="360"/>
      </w:pPr>
    </w:lvl>
    <w:lvl w:ilvl="7" w:tplc="E3F02D88">
      <w:start w:val="1"/>
      <w:numFmt w:val="lowerLetter"/>
      <w:lvlText w:val="%8."/>
      <w:lvlJc w:val="left"/>
      <w:pPr>
        <w:ind w:left="5760" w:hanging="360"/>
      </w:pPr>
    </w:lvl>
    <w:lvl w:ilvl="8" w:tplc="2A18249C">
      <w:start w:val="1"/>
      <w:numFmt w:val="lowerRoman"/>
      <w:lvlText w:val="%9."/>
      <w:lvlJc w:val="right"/>
      <w:pPr>
        <w:ind w:left="6480" w:hanging="180"/>
      </w:pPr>
    </w:lvl>
  </w:abstractNum>
  <w:abstractNum w:abstractNumId="6" w15:restartNumberingAfterBreak="0">
    <w:nsid w:val="27330D8F"/>
    <w:multiLevelType w:val="hybridMultilevel"/>
    <w:tmpl w:val="FFFFFFFF"/>
    <w:lvl w:ilvl="0" w:tplc="D17299F2">
      <w:start w:val="1"/>
      <w:numFmt w:val="decimal"/>
      <w:lvlText w:val="%1."/>
      <w:lvlJc w:val="left"/>
      <w:pPr>
        <w:ind w:left="720" w:hanging="360"/>
      </w:pPr>
    </w:lvl>
    <w:lvl w:ilvl="1" w:tplc="6A76956A">
      <w:start w:val="1"/>
      <w:numFmt w:val="lowerLetter"/>
      <w:lvlText w:val="%2."/>
      <w:lvlJc w:val="left"/>
      <w:pPr>
        <w:ind w:left="1440" w:hanging="360"/>
      </w:pPr>
    </w:lvl>
    <w:lvl w:ilvl="2" w:tplc="93326C3A">
      <w:start w:val="1"/>
      <w:numFmt w:val="lowerRoman"/>
      <w:lvlText w:val="%3."/>
      <w:lvlJc w:val="right"/>
      <w:pPr>
        <w:ind w:left="2160" w:hanging="180"/>
      </w:pPr>
    </w:lvl>
    <w:lvl w:ilvl="3" w:tplc="6A62A2E2">
      <w:start w:val="1"/>
      <w:numFmt w:val="decimal"/>
      <w:lvlText w:val="%4."/>
      <w:lvlJc w:val="left"/>
      <w:pPr>
        <w:ind w:left="2880" w:hanging="360"/>
      </w:pPr>
    </w:lvl>
    <w:lvl w:ilvl="4" w:tplc="249CF584">
      <w:start w:val="1"/>
      <w:numFmt w:val="lowerLetter"/>
      <w:lvlText w:val="%5."/>
      <w:lvlJc w:val="left"/>
      <w:pPr>
        <w:ind w:left="3600" w:hanging="360"/>
      </w:pPr>
    </w:lvl>
    <w:lvl w:ilvl="5" w:tplc="836405EE">
      <w:start w:val="1"/>
      <w:numFmt w:val="lowerRoman"/>
      <w:lvlText w:val="%6."/>
      <w:lvlJc w:val="right"/>
      <w:pPr>
        <w:ind w:left="4320" w:hanging="180"/>
      </w:pPr>
    </w:lvl>
    <w:lvl w:ilvl="6" w:tplc="FDAC48C6">
      <w:start w:val="1"/>
      <w:numFmt w:val="decimal"/>
      <w:lvlText w:val="%7."/>
      <w:lvlJc w:val="left"/>
      <w:pPr>
        <w:ind w:left="5040" w:hanging="360"/>
      </w:pPr>
    </w:lvl>
    <w:lvl w:ilvl="7" w:tplc="4C04CA0C">
      <w:start w:val="1"/>
      <w:numFmt w:val="lowerLetter"/>
      <w:lvlText w:val="%8."/>
      <w:lvlJc w:val="left"/>
      <w:pPr>
        <w:ind w:left="5760" w:hanging="360"/>
      </w:pPr>
    </w:lvl>
    <w:lvl w:ilvl="8" w:tplc="C2DE7738">
      <w:start w:val="1"/>
      <w:numFmt w:val="lowerRoman"/>
      <w:lvlText w:val="%9."/>
      <w:lvlJc w:val="right"/>
      <w:pPr>
        <w:ind w:left="6480" w:hanging="180"/>
      </w:pPr>
    </w:lvl>
  </w:abstractNum>
  <w:abstractNum w:abstractNumId="7" w15:restartNumberingAfterBreak="0">
    <w:nsid w:val="2ECF6D64"/>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68E1320"/>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9271E1"/>
    <w:multiLevelType w:val="hybridMultilevel"/>
    <w:tmpl w:val="FFFFFFFF"/>
    <w:lvl w:ilvl="0" w:tplc="201AF52C">
      <w:start w:val="1"/>
      <w:numFmt w:val="decimal"/>
      <w:lvlText w:val="%1."/>
      <w:lvlJc w:val="left"/>
      <w:pPr>
        <w:ind w:left="720" w:hanging="360"/>
      </w:pPr>
    </w:lvl>
    <w:lvl w:ilvl="1" w:tplc="1D4AF598">
      <w:start w:val="1"/>
      <w:numFmt w:val="lowerLetter"/>
      <w:lvlText w:val="%2."/>
      <w:lvlJc w:val="left"/>
      <w:pPr>
        <w:ind w:left="1440" w:hanging="360"/>
      </w:pPr>
    </w:lvl>
    <w:lvl w:ilvl="2" w:tplc="897E31A6">
      <w:start w:val="1"/>
      <w:numFmt w:val="lowerRoman"/>
      <w:lvlText w:val="%3."/>
      <w:lvlJc w:val="right"/>
      <w:pPr>
        <w:ind w:left="2160" w:hanging="180"/>
      </w:pPr>
    </w:lvl>
    <w:lvl w:ilvl="3" w:tplc="05FE424E">
      <w:start w:val="1"/>
      <w:numFmt w:val="decimal"/>
      <w:lvlText w:val="%4."/>
      <w:lvlJc w:val="left"/>
      <w:pPr>
        <w:ind w:left="2880" w:hanging="360"/>
      </w:pPr>
    </w:lvl>
    <w:lvl w:ilvl="4" w:tplc="1D1CFD10">
      <w:start w:val="1"/>
      <w:numFmt w:val="lowerLetter"/>
      <w:lvlText w:val="%5."/>
      <w:lvlJc w:val="left"/>
      <w:pPr>
        <w:ind w:left="3600" w:hanging="360"/>
      </w:pPr>
    </w:lvl>
    <w:lvl w:ilvl="5" w:tplc="E37CBB9E">
      <w:start w:val="1"/>
      <w:numFmt w:val="lowerRoman"/>
      <w:lvlText w:val="%6."/>
      <w:lvlJc w:val="right"/>
      <w:pPr>
        <w:ind w:left="4320" w:hanging="180"/>
      </w:pPr>
    </w:lvl>
    <w:lvl w:ilvl="6" w:tplc="424CBFAA">
      <w:start w:val="1"/>
      <w:numFmt w:val="decimal"/>
      <w:lvlText w:val="%7."/>
      <w:lvlJc w:val="left"/>
      <w:pPr>
        <w:ind w:left="5040" w:hanging="360"/>
      </w:pPr>
    </w:lvl>
    <w:lvl w:ilvl="7" w:tplc="7CCE7988">
      <w:start w:val="1"/>
      <w:numFmt w:val="lowerLetter"/>
      <w:lvlText w:val="%8."/>
      <w:lvlJc w:val="left"/>
      <w:pPr>
        <w:ind w:left="5760" w:hanging="360"/>
      </w:pPr>
    </w:lvl>
    <w:lvl w:ilvl="8" w:tplc="D158BEA6">
      <w:start w:val="1"/>
      <w:numFmt w:val="lowerRoman"/>
      <w:lvlText w:val="%9."/>
      <w:lvlJc w:val="right"/>
      <w:pPr>
        <w:ind w:left="6480" w:hanging="180"/>
      </w:pPr>
    </w:lvl>
  </w:abstractNum>
  <w:abstractNum w:abstractNumId="11" w15:restartNumberingAfterBreak="0">
    <w:nsid w:val="46415EAF"/>
    <w:multiLevelType w:val="hybridMultilevel"/>
    <w:tmpl w:val="FFFFFFFF"/>
    <w:lvl w:ilvl="0" w:tplc="42AE7166">
      <w:start w:val="1"/>
      <w:numFmt w:val="decimal"/>
      <w:lvlText w:val="%1."/>
      <w:lvlJc w:val="left"/>
      <w:pPr>
        <w:ind w:left="720" w:hanging="360"/>
      </w:pPr>
    </w:lvl>
    <w:lvl w:ilvl="1" w:tplc="EB0251A8">
      <w:start w:val="1"/>
      <w:numFmt w:val="lowerLetter"/>
      <w:lvlText w:val="%2."/>
      <w:lvlJc w:val="left"/>
      <w:pPr>
        <w:ind w:left="1440" w:hanging="360"/>
      </w:pPr>
    </w:lvl>
    <w:lvl w:ilvl="2" w:tplc="F9689A0E">
      <w:start w:val="1"/>
      <w:numFmt w:val="lowerRoman"/>
      <w:lvlText w:val="%3."/>
      <w:lvlJc w:val="right"/>
      <w:pPr>
        <w:ind w:left="2160" w:hanging="180"/>
      </w:pPr>
    </w:lvl>
    <w:lvl w:ilvl="3" w:tplc="74DCA3C2">
      <w:start w:val="1"/>
      <w:numFmt w:val="decimal"/>
      <w:lvlText w:val="%4."/>
      <w:lvlJc w:val="left"/>
      <w:pPr>
        <w:ind w:left="2880" w:hanging="360"/>
      </w:pPr>
    </w:lvl>
    <w:lvl w:ilvl="4" w:tplc="CF72D138">
      <w:start w:val="1"/>
      <w:numFmt w:val="lowerLetter"/>
      <w:lvlText w:val="%5."/>
      <w:lvlJc w:val="left"/>
      <w:pPr>
        <w:ind w:left="3600" w:hanging="360"/>
      </w:pPr>
    </w:lvl>
    <w:lvl w:ilvl="5" w:tplc="06321BD0">
      <w:start w:val="1"/>
      <w:numFmt w:val="lowerRoman"/>
      <w:lvlText w:val="%6."/>
      <w:lvlJc w:val="right"/>
      <w:pPr>
        <w:ind w:left="4320" w:hanging="180"/>
      </w:pPr>
    </w:lvl>
    <w:lvl w:ilvl="6" w:tplc="4566BD68">
      <w:start w:val="1"/>
      <w:numFmt w:val="decimal"/>
      <w:lvlText w:val="%7."/>
      <w:lvlJc w:val="left"/>
      <w:pPr>
        <w:ind w:left="5040" w:hanging="360"/>
      </w:pPr>
    </w:lvl>
    <w:lvl w:ilvl="7" w:tplc="CC94DA04">
      <w:start w:val="1"/>
      <w:numFmt w:val="lowerLetter"/>
      <w:lvlText w:val="%8."/>
      <w:lvlJc w:val="left"/>
      <w:pPr>
        <w:ind w:left="5760" w:hanging="360"/>
      </w:pPr>
    </w:lvl>
    <w:lvl w:ilvl="8" w:tplc="6DE8ECC8">
      <w:start w:val="1"/>
      <w:numFmt w:val="lowerRoman"/>
      <w:lvlText w:val="%9."/>
      <w:lvlJc w:val="right"/>
      <w:pPr>
        <w:ind w:left="6480" w:hanging="180"/>
      </w:pPr>
    </w:lvl>
  </w:abstractNum>
  <w:abstractNum w:abstractNumId="12" w15:restartNumberingAfterBreak="0">
    <w:nsid w:val="48AB7CCC"/>
    <w:multiLevelType w:val="hybridMultilevel"/>
    <w:tmpl w:val="FFFFFFFF"/>
    <w:lvl w:ilvl="0" w:tplc="068A4BB8">
      <w:start w:val="1"/>
      <w:numFmt w:val="lowerLetter"/>
      <w:lvlText w:val="(%1)"/>
      <w:lvlJc w:val="left"/>
      <w:pPr>
        <w:ind w:left="720" w:hanging="360"/>
      </w:pPr>
    </w:lvl>
    <w:lvl w:ilvl="1" w:tplc="23BAFBCC">
      <w:start w:val="1"/>
      <w:numFmt w:val="lowerLetter"/>
      <w:lvlText w:val="%2."/>
      <w:lvlJc w:val="left"/>
      <w:pPr>
        <w:ind w:left="1440" w:hanging="360"/>
      </w:pPr>
    </w:lvl>
    <w:lvl w:ilvl="2" w:tplc="4DC4A828">
      <w:start w:val="1"/>
      <w:numFmt w:val="lowerRoman"/>
      <w:lvlText w:val="%3."/>
      <w:lvlJc w:val="right"/>
      <w:pPr>
        <w:ind w:left="2160" w:hanging="180"/>
      </w:pPr>
    </w:lvl>
    <w:lvl w:ilvl="3" w:tplc="74984A66">
      <w:start w:val="1"/>
      <w:numFmt w:val="decimal"/>
      <w:lvlText w:val="%4."/>
      <w:lvlJc w:val="left"/>
      <w:pPr>
        <w:ind w:left="2880" w:hanging="360"/>
      </w:pPr>
    </w:lvl>
    <w:lvl w:ilvl="4" w:tplc="883A84EA">
      <w:start w:val="1"/>
      <w:numFmt w:val="lowerLetter"/>
      <w:lvlText w:val="%5."/>
      <w:lvlJc w:val="left"/>
      <w:pPr>
        <w:ind w:left="3600" w:hanging="360"/>
      </w:pPr>
    </w:lvl>
    <w:lvl w:ilvl="5" w:tplc="675210FA">
      <w:start w:val="1"/>
      <w:numFmt w:val="lowerRoman"/>
      <w:lvlText w:val="%6."/>
      <w:lvlJc w:val="right"/>
      <w:pPr>
        <w:ind w:left="4320" w:hanging="180"/>
      </w:pPr>
    </w:lvl>
    <w:lvl w:ilvl="6" w:tplc="C79A04B8">
      <w:start w:val="1"/>
      <w:numFmt w:val="decimal"/>
      <w:lvlText w:val="%7."/>
      <w:lvlJc w:val="left"/>
      <w:pPr>
        <w:ind w:left="5040" w:hanging="360"/>
      </w:pPr>
    </w:lvl>
    <w:lvl w:ilvl="7" w:tplc="719CCE0C">
      <w:start w:val="1"/>
      <w:numFmt w:val="lowerLetter"/>
      <w:lvlText w:val="%8."/>
      <w:lvlJc w:val="left"/>
      <w:pPr>
        <w:ind w:left="5760" w:hanging="360"/>
      </w:pPr>
    </w:lvl>
    <w:lvl w:ilvl="8" w:tplc="19DC4C4C">
      <w:start w:val="1"/>
      <w:numFmt w:val="lowerRoman"/>
      <w:lvlText w:val="%9."/>
      <w:lvlJc w:val="right"/>
      <w:pPr>
        <w:ind w:left="6480" w:hanging="180"/>
      </w:pPr>
    </w:lvl>
  </w:abstractNum>
  <w:abstractNum w:abstractNumId="13" w15:restartNumberingAfterBreak="0">
    <w:nsid w:val="49F46841"/>
    <w:multiLevelType w:val="hybridMultilevel"/>
    <w:tmpl w:val="FFFFFFFF"/>
    <w:lvl w:ilvl="0" w:tplc="AD4CE5E6">
      <w:start w:val="1"/>
      <w:numFmt w:val="lowerLetter"/>
      <w:lvlText w:val="(%1)"/>
      <w:lvlJc w:val="left"/>
      <w:pPr>
        <w:ind w:left="720" w:hanging="360"/>
      </w:pPr>
    </w:lvl>
    <w:lvl w:ilvl="1" w:tplc="66289826">
      <w:start w:val="1"/>
      <w:numFmt w:val="lowerLetter"/>
      <w:lvlText w:val="%2."/>
      <w:lvlJc w:val="left"/>
      <w:pPr>
        <w:ind w:left="1440" w:hanging="360"/>
      </w:pPr>
    </w:lvl>
    <w:lvl w:ilvl="2" w:tplc="5B7C15D2">
      <w:start w:val="1"/>
      <w:numFmt w:val="lowerRoman"/>
      <w:lvlText w:val="%3."/>
      <w:lvlJc w:val="right"/>
      <w:pPr>
        <w:ind w:left="2160" w:hanging="180"/>
      </w:pPr>
    </w:lvl>
    <w:lvl w:ilvl="3" w:tplc="857C7B8E">
      <w:start w:val="1"/>
      <w:numFmt w:val="decimal"/>
      <w:lvlText w:val="%4."/>
      <w:lvlJc w:val="left"/>
      <w:pPr>
        <w:ind w:left="2880" w:hanging="360"/>
      </w:pPr>
    </w:lvl>
    <w:lvl w:ilvl="4" w:tplc="906AC99E">
      <w:start w:val="1"/>
      <w:numFmt w:val="lowerLetter"/>
      <w:lvlText w:val="%5."/>
      <w:lvlJc w:val="left"/>
      <w:pPr>
        <w:ind w:left="3600" w:hanging="360"/>
      </w:pPr>
    </w:lvl>
    <w:lvl w:ilvl="5" w:tplc="59AEE20A">
      <w:start w:val="1"/>
      <w:numFmt w:val="lowerRoman"/>
      <w:lvlText w:val="%6."/>
      <w:lvlJc w:val="right"/>
      <w:pPr>
        <w:ind w:left="4320" w:hanging="180"/>
      </w:pPr>
    </w:lvl>
    <w:lvl w:ilvl="6" w:tplc="53B01C40">
      <w:start w:val="1"/>
      <w:numFmt w:val="decimal"/>
      <w:lvlText w:val="%7."/>
      <w:lvlJc w:val="left"/>
      <w:pPr>
        <w:ind w:left="5040" w:hanging="360"/>
      </w:pPr>
    </w:lvl>
    <w:lvl w:ilvl="7" w:tplc="0F3A7A12">
      <w:start w:val="1"/>
      <w:numFmt w:val="lowerLetter"/>
      <w:lvlText w:val="%8."/>
      <w:lvlJc w:val="left"/>
      <w:pPr>
        <w:ind w:left="5760" w:hanging="360"/>
      </w:pPr>
    </w:lvl>
    <w:lvl w:ilvl="8" w:tplc="72E65982">
      <w:start w:val="1"/>
      <w:numFmt w:val="lowerRoman"/>
      <w:lvlText w:val="%9."/>
      <w:lvlJc w:val="right"/>
      <w:pPr>
        <w:ind w:left="6480" w:hanging="180"/>
      </w:pPr>
    </w:lvl>
  </w:abstractNum>
  <w:abstractNum w:abstractNumId="14" w15:restartNumberingAfterBreak="0">
    <w:nsid w:val="4F3F7052"/>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EF5B75"/>
    <w:multiLevelType w:val="hybridMultilevel"/>
    <w:tmpl w:val="FFFFFFFF"/>
    <w:lvl w:ilvl="0" w:tplc="E3AA8AF0">
      <w:start w:val="1"/>
      <w:numFmt w:val="lowerLetter"/>
      <w:lvlText w:val="(%1)"/>
      <w:lvlJc w:val="left"/>
      <w:pPr>
        <w:ind w:left="720" w:hanging="360"/>
      </w:pPr>
    </w:lvl>
    <w:lvl w:ilvl="1" w:tplc="7C6CD8BA">
      <w:start w:val="1"/>
      <w:numFmt w:val="lowerLetter"/>
      <w:lvlText w:val="%2."/>
      <w:lvlJc w:val="left"/>
      <w:pPr>
        <w:ind w:left="1440" w:hanging="360"/>
      </w:pPr>
    </w:lvl>
    <w:lvl w:ilvl="2" w:tplc="FDD43BCA">
      <w:start w:val="1"/>
      <w:numFmt w:val="lowerRoman"/>
      <w:lvlText w:val="%3."/>
      <w:lvlJc w:val="right"/>
      <w:pPr>
        <w:ind w:left="2160" w:hanging="180"/>
      </w:pPr>
    </w:lvl>
    <w:lvl w:ilvl="3" w:tplc="FDD20EF8">
      <w:start w:val="1"/>
      <w:numFmt w:val="decimal"/>
      <w:lvlText w:val="%4."/>
      <w:lvlJc w:val="left"/>
      <w:pPr>
        <w:ind w:left="2880" w:hanging="360"/>
      </w:pPr>
    </w:lvl>
    <w:lvl w:ilvl="4" w:tplc="7CAC55F2">
      <w:start w:val="1"/>
      <w:numFmt w:val="lowerLetter"/>
      <w:lvlText w:val="%5."/>
      <w:lvlJc w:val="left"/>
      <w:pPr>
        <w:ind w:left="3600" w:hanging="360"/>
      </w:pPr>
    </w:lvl>
    <w:lvl w:ilvl="5" w:tplc="8318B4E2">
      <w:start w:val="1"/>
      <w:numFmt w:val="lowerRoman"/>
      <w:lvlText w:val="%6."/>
      <w:lvlJc w:val="right"/>
      <w:pPr>
        <w:ind w:left="4320" w:hanging="180"/>
      </w:pPr>
    </w:lvl>
    <w:lvl w:ilvl="6" w:tplc="B0123182">
      <w:start w:val="1"/>
      <w:numFmt w:val="decimal"/>
      <w:lvlText w:val="%7."/>
      <w:lvlJc w:val="left"/>
      <w:pPr>
        <w:ind w:left="5040" w:hanging="360"/>
      </w:pPr>
    </w:lvl>
    <w:lvl w:ilvl="7" w:tplc="CCAA2DF8">
      <w:start w:val="1"/>
      <w:numFmt w:val="lowerLetter"/>
      <w:lvlText w:val="%8."/>
      <w:lvlJc w:val="left"/>
      <w:pPr>
        <w:ind w:left="5760" w:hanging="360"/>
      </w:pPr>
    </w:lvl>
    <w:lvl w:ilvl="8" w:tplc="E7463072">
      <w:start w:val="1"/>
      <w:numFmt w:val="lowerRoman"/>
      <w:lvlText w:val="%9."/>
      <w:lvlJc w:val="right"/>
      <w:pPr>
        <w:ind w:left="6480" w:hanging="180"/>
      </w:pPr>
    </w:lvl>
  </w:abstractNum>
  <w:abstractNum w:abstractNumId="16" w15:restartNumberingAfterBreak="0">
    <w:nsid w:val="5794155B"/>
    <w:multiLevelType w:val="hybridMultilevel"/>
    <w:tmpl w:val="FFFFFFFF"/>
    <w:lvl w:ilvl="0" w:tplc="0FD850C2">
      <w:start w:val="1"/>
      <w:numFmt w:val="lowerLetter"/>
      <w:lvlText w:val="(%1)"/>
      <w:lvlJc w:val="left"/>
      <w:pPr>
        <w:ind w:left="720" w:hanging="360"/>
      </w:pPr>
    </w:lvl>
    <w:lvl w:ilvl="1" w:tplc="89DA102E">
      <w:start w:val="1"/>
      <w:numFmt w:val="lowerLetter"/>
      <w:lvlText w:val="%2."/>
      <w:lvlJc w:val="left"/>
      <w:pPr>
        <w:ind w:left="1440" w:hanging="360"/>
      </w:pPr>
    </w:lvl>
    <w:lvl w:ilvl="2" w:tplc="37CAD3D0">
      <w:start w:val="1"/>
      <w:numFmt w:val="lowerRoman"/>
      <w:lvlText w:val="%3."/>
      <w:lvlJc w:val="right"/>
      <w:pPr>
        <w:ind w:left="2160" w:hanging="180"/>
      </w:pPr>
    </w:lvl>
    <w:lvl w:ilvl="3" w:tplc="87BCE18E">
      <w:start w:val="1"/>
      <w:numFmt w:val="decimal"/>
      <w:lvlText w:val="%4."/>
      <w:lvlJc w:val="left"/>
      <w:pPr>
        <w:ind w:left="2880" w:hanging="360"/>
      </w:pPr>
    </w:lvl>
    <w:lvl w:ilvl="4" w:tplc="C59CA588">
      <w:start w:val="1"/>
      <w:numFmt w:val="lowerLetter"/>
      <w:lvlText w:val="%5."/>
      <w:lvlJc w:val="left"/>
      <w:pPr>
        <w:ind w:left="3600" w:hanging="360"/>
      </w:pPr>
    </w:lvl>
    <w:lvl w:ilvl="5" w:tplc="D5FE1C3A">
      <w:start w:val="1"/>
      <w:numFmt w:val="lowerRoman"/>
      <w:lvlText w:val="%6."/>
      <w:lvlJc w:val="right"/>
      <w:pPr>
        <w:ind w:left="4320" w:hanging="180"/>
      </w:pPr>
    </w:lvl>
    <w:lvl w:ilvl="6" w:tplc="21922D40">
      <w:start w:val="1"/>
      <w:numFmt w:val="decimal"/>
      <w:lvlText w:val="%7."/>
      <w:lvlJc w:val="left"/>
      <w:pPr>
        <w:ind w:left="5040" w:hanging="360"/>
      </w:pPr>
    </w:lvl>
    <w:lvl w:ilvl="7" w:tplc="3C7E1508">
      <w:start w:val="1"/>
      <w:numFmt w:val="lowerLetter"/>
      <w:lvlText w:val="%8."/>
      <w:lvlJc w:val="left"/>
      <w:pPr>
        <w:ind w:left="5760" w:hanging="360"/>
      </w:pPr>
    </w:lvl>
    <w:lvl w:ilvl="8" w:tplc="59822BAE">
      <w:start w:val="1"/>
      <w:numFmt w:val="lowerRoman"/>
      <w:lvlText w:val="%9."/>
      <w:lvlJc w:val="right"/>
      <w:pPr>
        <w:ind w:left="6480" w:hanging="180"/>
      </w:pPr>
    </w:lvl>
  </w:abstractNum>
  <w:abstractNum w:abstractNumId="17" w15:restartNumberingAfterBreak="0">
    <w:nsid w:val="5AC4663D"/>
    <w:multiLevelType w:val="hybridMultilevel"/>
    <w:tmpl w:val="5122206A"/>
    <w:lvl w:ilvl="0" w:tplc="E1FE8E8E">
      <w:start w:val="1"/>
      <w:numFmt w:val="lowerLetter"/>
      <w:lvlText w:val="(%1)"/>
      <w:lvlJc w:val="left"/>
      <w:pPr>
        <w:tabs>
          <w:tab w:val="num" w:pos="432"/>
        </w:tabs>
        <w:ind w:left="432" w:hanging="432"/>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0C65773"/>
    <w:multiLevelType w:val="hybridMultilevel"/>
    <w:tmpl w:val="4E7E98CE"/>
    <w:lvl w:ilvl="0" w:tplc="893E9EC2">
      <w:start w:val="1"/>
      <w:numFmt w:val="decimal"/>
      <w:lvlText w:val="%1."/>
      <w:lvlJc w:val="left"/>
      <w:pPr>
        <w:ind w:left="720" w:hanging="360"/>
      </w:pPr>
    </w:lvl>
    <w:lvl w:ilvl="1" w:tplc="238E8922">
      <w:start w:val="1"/>
      <w:numFmt w:val="lowerLetter"/>
      <w:lvlText w:val="%2."/>
      <w:lvlJc w:val="left"/>
      <w:pPr>
        <w:ind w:left="1440" w:hanging="360"/>
      </w:pPr>
    </w:lvl>
    <w:lvl w:ilvl="2" w:tplc="60F40D3C">
      <w:start w:val="1"/>
      <w:numFmt w:val="lowerRoman"/>
      <w:lvlText w:val="%3."/>
      <w:lvlJc w:val="right"/>
      <w:pPr>
        <w:ind w:left="2160" w:hanging="180"/>
      </w:pPr>
    </w:lvl>
    <w:lvl w:ilvl="3" w:tplc="2AF08CCC">
      <w:start w:val="1"/>
      <w:numFmt w:val="decimal"/>
      <w:lvlText w:val="%4."/>
      <w:lvlJc w:val="left"/>
      <w:pPr>
        <w:ind w:left="2880" w:hanging="360"/>
      </w:pPr>
    </w:lvl>
    <w:lvl w:ilvl="4" w:tplc="ECB8DCF6">
      <w:start w:val="1"/>
      <w:numFmt w:val="lowerLetter"/>
      <w:lvlText w:val="%5."/>
      <w:lvlJc w:val="left"/>
      <w:pPr>
        <w:ind w:left="3600" w:hanging="360"/>
      </w:pPr>
    </w:lvl>
    <w:lvl w:ilvl="5" w:tplc="7604F14C">
      <w:start w:val="1"/>
      <w:numFmt w:val="lowerRoman"/>
      <w:lvlText w:val="%6."/>
      <w:lvlJc w:val="right"/>
      <w:pPr>
        <w:ind w:left="4320" w:hanging="180"/>
      </w:pPr>
    </w:lvl>
    <w:lvl w:ilvl="6" w:tplc="8D382F9E">
      <w:start w:val="1"/>
      <w:numFmt w:val="decimal"/>
      <w:lvlText w:val="%7."/>
      <w:lvlJc w:val="left"/>
      <w:pPr>
        <w:ind w:left="5040" w:hanging="360"/>
      </w:pPr>
    </w:lvl>
    <w:lvl w:ilvl="7" w:tplc="13B08994">
      <w:start w:val="1"/>
      <w:numFmt w:val="lowerLetter"/>
      <w:lvlText w:val="%8."/>
      <w:lvlJc w:val="left"/>
      <w:pPr>
        <w:ind w:left="5760" w:hanging="360"/>
      </w:pPr>
    </w:lvl>
    <w:lvl w:ilvl="8" w:tplc="801C1C46">
      <w:start w:val="1"/>
      <w:numFmt w:val="lowerRoman"/>
      <w:lvlText w:val="%9."/>
      <w:lvlJc w:val="right"/>
      <w:pPr>
        <w:ind w:left="6480" w:hanging="180"/>
      </w:pPr>
    </w:lvl>
  </w:abstractNum>
  <w:abstractNum w:abstractNumId="19" w15:restartNumberingAfterBreak="0">
    <w:nsid w:val="6682571A"/>
    <w:multiLevelType w:val="hybridMultilevel"/>
    <w:tmpl w:val="FFFFFFFF"/>
    <w:lvl w:ilvl="0" w:tplc="840C3FAC">
      <w:start w:val="1"/>
      <w:numFmt w:val="decimal"/>
      <w:lvlText w:val="%1."/>
      <w:lvlJc w:val="left"/>
      <w:pPr>
        <w:ind w:left="720" w:hanging="360"/>
      </w:pPr>
    </w:lvl>
    <w:lvl w:ilvl="1" w:tplc="33E68DF4">
      <w:start w:val="1"/>
      <w:numFmt w:val="lowerLetter"/>
      <w:lvlText w:val="%2."/>
      <w:lvlJc w:val="left"/>
      <w:pPr>
        <w:ind w:left="1440" w:hanging="360"/>
      </w:pPr>
    </w:lvl>
    <w:lvl w:ilvl="2" w:tplc="4F562816">
      <w:start w:val="1"/>
      <w:numFmt w:val="lowerRoman"/>
      <w:lvlText w:val="%3."/>
      <w:lvlJc w:val="right"/>
      <w:pPr>
        <w:ind w:left="2160" w:hanging="180"/>
      </w:pPr>
    </w:lvl>
    <w:lvl w:ilvl="3" w:tplc="1C069C64">
      <w:start w:val="1"/>
      <w:numFmt w:val="decimal"/>
      <w:lvlText w:val="%4."/>
      <w:lvlJc w:val="left"/>
      <w:pPr>
        <w:ind w:left="2880" w:hanging="360"/>
      </w:pPr>
    </w:lvl>
    <w:lvl w:ilvl="4" w:tplc="4CA01E30">
      <w:start w:val="1"/>
      <w:numFmt w:val="lowerLetter"/>
      <w:lvlText w:val="%5."/>
      <w:lvlJc w:val="left"/>
      <w:pPr>
        <w:ind w:left="3600" w:hanging="360"/>
      </w:pPr>
    </w:lvl>
    <w:lvl w:ilvl="5" w:tplc="5F32615C">
      <w:start w:val="1"/>
      <w:numFmt w:val="lowerRoman"/>
      <w:lvlText w:val="%6."/>
      <w:lvlJc w:val="right"/>
      <w:pPr>
        <w:ind w:left="4320" w:hanging="180"/>
      </w:pPr>
    </w:lvl>
    <w:lvl w:ilvl="6" w:tplc="9F981E06">
      <w:start w:val="1"/>
      <w:numFmt w:val="decimal"/>
      <w:lvlText w:val="%7."/>
      <w:lvlJc w:val="left"/>
      <w:pPr>
        <w:ind w:left="5040" w:hanging="360"/>
      </w:pPr>
    </w:lvl>
    <w:lvl w:ilvl="7" w:tplc="1804C3DA">
      <w:start w:val="1"/>
      <w:numFmt w:val="lowerLetter"/>
      <w:lvlText w:val="%8."/>
      <w:lvlJc w:val="left"/>
      <w:pPr>
        <w:ind w:left="5760" w:hanging="360"/>
      </w:pPr>
    </w:lvl>
    <w:lvl w:ilvl="8" w:tplc="24A672CA">
      <w:start w:val="1"/>
      <w:numFmt w:val="lowerRoman"/>
      <w:lvlText w:val="%9."/>
      <w:lvlJc w:val="right"/>
      <w:pPr>
        <w:ind w:left="6480" w:hanging="180"/>
      </w:pPr>
    </w:lvl>
  </w:abstractNum>
  <w:abstractNum w:abstractNumId="20" w15:restartNumberingAfterBreak="0">
    <w:nsid w:val="73014E2F"/>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9A2580"/>
    <w:multiLevelType w:val="hybridMultilevel"/>
    <w:tmpl w:val="FFFFFFFF"/>
    <w:lvl w:ilvl="0" w:tplc="A68017B6">
      <w:start w:val="1"/>
      <w:numFmt w:val="decimal"/>
      <w:lvlText w:val="%1."/>
      <w:lvlJc w:val="left"/>
      <w:pPr>
        <w:ind w:left="720" w:hanging="360"/>
      </w:pPr>
    </w:lvl>
    <w:lvl w:ilvl="1" w:tplc="19F42130">
      <w:start w:val="1"/>
      <w:numFmt w:val="lowerLetter"/>
      <w:lvlText w:val="%2."/>
      <w:lvlJc w:val="left"/>
      <w:pPr>
        <w:ind w:left="1440" w:hanging="360"/>
      </w:pPr>
    </w:lvl>
    <w:lvl w:ilvl="2" w:tplc="7F487108">
      <w:start w:val="1"/>
      <w:numFmt w:val="lowerRoman"/>
      <w:lvlText w:val="%3."/>
      <w:lvlJc w:val="right"/>
      <w:pPr>
        <w:ind w:left="2160" w:hanging="180"/>
      </w:pPr>
    </w:lvl>
    <w:lvl w:ilvl="3" w:tplc="D84C7118">
      <w:start w:val="1"/>
      <w:numFmt w:val="decimal"/>
      <w:lvlText w:val="%4."/>
      <w:lvlJc w:val="left"/>
      <w:pPr>
        <w:ind w:left="2880" w:hanging="360"/>
      </w:pPr>
    </w:lvl>
    <w:lvl w:ilvl="4" w:tplc="263C5920">
      <w:start w:val="1"/>
      <w:numFmt w:val="lowerLetter"/>
      <w:lvlText w:val="%5."/>
      <w:lvlJc w:val="left"/>
      <w:pPr>
        <w:ind w:left="3600" w:hanging="360"/>
      </w:pPr>
    </w:lvl>
    <w:lvl w:ilvl="5" w:tplc="808E2896">
      <w:start w:val="1"/>
      <w:numFmt w:val="lowerRoman"/>
      <w:lvlText w:val="%6."/>
      <w:lvlJc w:val="right"/>
      <w:pPr>
        <w:ind w:left="4320" w:hanging="180"/>
      </w:pPr>
    </w:lvl>
    <w:lvl w:ilvl="6" w:tplc="58BA4CF0">
      <w:start w:val="1"/>
      <w:numFmt w:val="decimal"/>
      <w:lvlText w:val="%7."/>
      <w:lvlJc w:val="left"/>
      <w:pPr>
        <w:ind w:left="5040" w:hanging="360"/>
      </w:pPr>
    </w:lvl>
    <w:lvl w:ilvl="7" w:tplc="FCC0F8A0">
      <w:start w:val="1"/>
      <w:numFmt w:val="lowerLetter"/>
      <w:lvlText w:val="%8."/>
      <w:lvlJc w:val="left"/>
      <w:pPr>
        <w:ind w:left="5760" w:hanging="360"/>
      </w:pPr>
    </w:lvl>
    <w:lvl w:ilvl="8" w:tplc="A3E27FA4">
      <w:start w:val="1"/>
      <w:numFmt w:val="lowerRoman"/>
      <w:lvlText w:val="%9."/>
      <w:lvlJc w:val="right"/>
      <w:pPr>
        <w:ind w:left="6480" w:hanging="180"/>
      </w:pPr>
    </w:lvl>
  </w:abstractNum>
  <w:abstractNum w:abstractNumId="22" w15:restartNumberingAfterBreak="0">
    <w:nsid w:val="7F3C6E39"/>
    <w:multiLevelType w:val="hybridMultilevel"/>
    <w:tmpl w:val="FFFFFFFF"/>
    <w:lvl w:ilvl="0" w:tplc="B746AF46">
      <w:start w:val="1"/>
      <w:numFmt w:val="lowerLetter"/>
      <w:lvlText w:val="(%1)"/>
      <w:lvlJc w:val="left"/>
      <w:pPr>
        <w:ind w:left="720" w:hanging="360"/>
      </w:pPr>
    </w:lvl>
    <w:lvl w:ilvl="1" w:tplc="94701D94">
      <w:start w:val="1"/>
      <w:numFmt w:val="lowerLetter"/>
      <w:lvlText w:val="%2."/>
      <w:lvlJc w:val="left"/>
      <w:pPr>
        <w:ind w:left="1440" w:hanging="360"/>
      </w:pPr>
    </w:lvl>
    <w:lvl w:ilvl="2" w:tplc="189C7BD2">
      <w:start w:val="1"/>
      <w:numFmt w:val="lowerRoman"/>
      <w:lvlText w:val="%3."/>
      <w:lvlJc w:val="right"/>
      <w:pPr>
        <w:ind w:left="2160" w:hanging="180"/>
      </w:pPr>
    </w:lvl>
    <w:lvl w:ilvl="3" w:tplc="B3D20836">
      <w:start w:val="1"/>
      <w:numFmt w:val="decimal"/>
      <w:lvlText w:val="%4."/>
      <w:lvlJc w:val="left"/>
      <w:pPr>
        <w:ind w:left="2880" w:hanging="360"/>
      </w:pPr>
    </w:lvl>
    <w:lvl w:ilvl="4" w:tplc="442E2F90">
      <w:start w:val="1"/>
      <w:numFmt w:val="lowerLetter"/>
      <w:lvlText w:val="%5."/>
      <w:lvlJc w:val="left"/>
      <w:pPr>
        <w:ind w:left="3600" w:hanging="360"/>
      </w:pPr>
    </w:lvl>
    <w:lvl w:ilvl="5" w:tplc="03529982">
      <w:start w:val="1"/>
      <w:numFmt w:val="lowerRoman"/>
      <w:lvlText w:val="%6."/>
      <w:lvlJc w:val="right"/>
      <w:pPr>
        <w:ind w:left="4320" w:hanging="180"/>
      </w:pPr>
    </w:lvl>
    <w:lvl w:ilvl="6" w:tplc="782A68A0">
      <w:start w:val="1"/>
      <w:numFmt w:val="decimal"/>
      <w:lvlText w:val="%7."/>
      <w:lvlJc w:val="left"/>
      <w:pPr>
        <w:ind w:left="5040" w:hanging="360"/>
      </w:pPr>
    </w:lvl>
    <w:lvl w:ilvl="7" w:tplc="4E8E27DE">
      <w:start w:val="1"/>
      <w:numFmt w:val="lowerLetter"/>
      <w:lvlText w:val="%8."/>
      <w:lvlJc w:val="left"/>
      <w:pPr>
        <w:ind w:left="5760" w:hanging="360"/>
      </w:pPr>
    </w:lvl>
    <w:lvl w:ilvl="8" w:tplc="F03A8764">
      <w:start w:val="1"/>
      <w:numFmt w:val="lowerRoman"/>
      <w:lvlText w:val="%9."/>
      <w:lvlJc w:val="right"/>
      <w:pPr>
        <w:ind w:left="6480" w:hanging="180"/>
      </w:pPr>
    </w:lvl>
  </w:abstractNum>
  <w:abstractNum w:abstractNumId="23" w15:restartNumberingAfterBreak="0">
    <w:nsid w:val="7F3F5621"/>
    <w:multiLevelType w:val="hybridMultilevel"/>
    <w:tmpl w:val="FFFFFFFF"/>
    <w:lvl w:ilvl="0" w:tplc="EC84075C">
      <w:start w:val="1"/>
      <w:numFmt w:val="decimal"/>
      <w:lvlText w:val="%1."/>
      <w:lvlJc w:val="left"/>
      <w:pPr>
        <w:ind w:left="720" w:hanging="360"/>
      </w:pPr>
    </w:lvl>
    <w:lvl w:ilvl="1" w:tplc="9AC27F8A">
      <w:start w:val="1"/>
      <w:numFmt w:val="lowerLetter"/>
      <w:lvlText w:val="%2."/>
      <w:lvlJc w:val="left"/>
      <w:pPr>
        <w:ind w:left="1440" w:hanging="360"/>
      </w:pPr>
    </w:lvl>
    <w:lvl w:ilvl="2" w:tplc="4F98E9CE">
      <w:start w:val="1"/>
      <w:numFmt w:val="lowerRoman"/>
      <w:lvlText w:val="%3."/>
      <w:lvlJc w:val="right"/>
      <w:pPr>
        <w:ind w:left="2160" w:hanging="180"/>
      </w:pPr>
    </w:lvl>
    <w:lvl w:ilvl="3" w:tplc="256CE566">
      <w:start w:val="1"/>
      <w:numFmt w:val="decimal"/>
      <w:lvlText w:val="%4."/>
      <w:lvlJc w:val="left"/>
      <w:pPr>
        <w:ind w:left="2880" w:hanging="360"/>
      </w:pPr>
    </w:lvl>
    <w:lvl w:ilvl="4" w:tplc="FF38B95C">
      <w:start w:val="1"/>
      <w:numFmt w:val="lowerLetter"/>
      <w:lvlText w:val="%5."/>
      <w:lvlJc w:val="left"/>
      <w:pPr>
        <w:ind w:left="3600" w:hanging="360"/>
      </w:pPr>
    </w:lvl>
    <w:lvl w:ilvl="5" w:tplc="77E63BF4">
      <w:start w:val="1"/>
      <w:numFmt w:val="lowerRoman"/>
      <w:lvlText w:val="%6."/>
      <w:lvlJc w:val="right"/>
      <w:pPr>
        <w:ind w:left="4320" w:hanging="180"/>
      </w:pPr>
    </w:lvl>
    <w:lvl w:ilvl="6" w:tplc="4956D6B8">
      <w:start w:val="1"/>
      <w:numFmt w:val="decimal"/>
      <w:lvlText w:val="%7."/>
      <w:lvlJc w:val="left"/>
      <w:pPr>
        <w:ind w:left="5040" w:hanging="360"/>
      </w:pPr>
    </w:lvl>
    <w:lvl w:ilvl="7" w:tplc="10E8F892">
      <w:start w:val="1"/>
      <w:numFmt w:val="lowerLetter"/>
      <w:lvlText w:val="%8."/>
      <w:lvlJc w:val="left"/>
      <w:pPr>
        <w:ind w:left="5760" w:hanging="360"/>
      </w:pPr>
    </w:lvl>
    <w:lvl w:ilvl="8" w:tplc="8CF29C76">
      <w:start w:val="1"/>
      <w:numFmt w:val="lowerRoman"/>
      <w:lvlText w:val="%9."/>
      <w:lvlJc w:val="right"/>
      <w:pPr>
        <w:ind w:left="6480" w:hanging="180"/>
      </w:pPr>
    </w:lvl>
  </w:abstractNum>
  <w:num w:numId="1" w16cid:durableId="1040589685">
    <w:abstractNumId w:val="8"/>
  </w:num>
  <w:num w:numId="2" w16cid:durableId="1020736755">
    <w:abstractNumId w:val="17"/>
  </w:num>
  <w:num w:numId="3" w16cid:durableId="1220241063">
    <w:abstractNumId w:val="14"/>
  </w:num>
  <w:num w:numId="4" w16cid:durableId="1724981860">
    <w:abstractNumId w:val="7"/>
  </w:num>
  <w:num w:numId="5" w16cid:durableId="2119830190">
    <w:abstractNumId w:val="20"/>
  </w:num>
  <w:num w:numId="6" w16cid:durableId="1340960603">
    <w:abstractNumId w:val="9"/>
  </w:num>
  <w:num w:numId="7" w16cid:durableId="1726836780">
    <w:abstractNumId w:val="18"/>
  </w:num>
  <w:num w:numId="8" w16cid:durableId="131558089">
    <w:abstractNumId w:val="3"/>
  </w:num>
  <w:num w:numId="9" w16cid:durableId="1871607056">
    <w:abstractNumId w:val="5"/>
  </w:num>
  <w:num w:numId="10" w16cid:durableId="776365416">
    <w:abstractNumId w:val="10"/>
  </w:num>
  <w:num w:numId="11" w16cid:durableId="598178719">
    <w:abstractNumId w:val="22"/>
  </w:num>
  <w:num w:numId="12" w16cid:durableId="1318345045">
    <w:abstractNumId w:val="23"/>
  </w:num>
  <w:num w:numId="13" w16cid:durableId="707880095">
    <w:abstractNumId w:val="21"/>
  </w:num>
  <w:num w:numId="14" w16cid:durableId="1670592715">
    <w:abstractNumId w:val="15"/>
  </w:num>
  <w:num w:numId="15" w16cid:durableId="266736571">
    <w:abstractNumId w:val="6"/>
  </w:num>
  <w:num w:numId="16" w16cid:durableId="659121851">
    <w:abstractNumId w:val="0"/>
  </w:num>
  <w:num w:numId="17" w16cid:durableId="1862546684">
    <w:abstractNumId w:val="12"/>
  </w:num>
  <w:num w:numId="18" w16cid:durableId="1713457926">
    <w:abstractNumId w:val="2"/>
  </w:num>
  <w:num w:numId="19" w16cid:durableId="747506389">
    <w:abstractNumId w:val="1"/>
  </w:num>
  <w:num w:numId="20" w16cid:durableId="1103719574">
    <w:abstractNumId w:val="16"/>
  </w:num>
  <w:num w:numId="21" w16cid:durableId="400981384">
    <w:abstractNumId w:val="11"/>
  </w:num>
  <w:num w:numId="22" w16cid:durableId="928854020">
    <w:abstractNumId w:val="4"/>
  </w:num>
  <w:num w:numId="23" w16cid:durableId="1003316415">
    <w:abstractNumId w:val="13"/>
  </w:num>
  <w:num w:numId="24" w16cid:durableId="87739670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han Sarkar">
    <w15:presenceInfo w15:providerId="AD" w15:userId="S::sarkarr@purdue.edu::958bc326-69c6-40b1-b208-f6282ec2c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84"/>
    <w:rsid w:val="00004680"/>
    <w:rsid w:val="000111E2"/>
    <w:rsid w:val="00011E25"/>
    <w:rsid w:val="000129EE"/>
    <w:rsid w:val="00022ACC"/>
    <w:rsid w:val="00026CF4"/>
    <w:rsid w:val="0003516B"/>
    <w:rsid w:val="000432F4"/>
    <w:rsid w:val="00045591"/>
    <w:rsid w:val="00050CEF"/>
    <w:rsid w:val="00054999"/>
    <w:rsid w:val="00065FD6"/>
    <w:rsid w:val="0006632E"/>
    <w:rsid w:val="00067857"/>
    <w:rsid w:val="00067C94"/>
    <w:rsid w:val="0007300C"/>
    <w:rsid w:val="000768EE"/>
    <w:rsid w:val="00081181"/>
    <w:rsid w:val="0009211C"/>
    <w:rsid w:val="00094CD2"/>
    <w:rsid w:val="000A2896"/>
    <w:rsid w:val="000A34E3"/>
    <w:rsid w:val="000A494D"/>
    <w:rsid w:val="000B072E"/>
    <w:rsid w:val="000B341C"/>
    <w:rsid w:val="000B3619"/>
    <w:rsid w:val="000B3E1B"/>
    <w:rsid w:val="000B4A30"/>
    <w:rsid w:val="000B4A7A"/>
    <w:rsid w:val="000C05DD"/>
    <w:rsid w:val="000D08AA"/>
    <w:rsid w:val="000D2643"/>
    <w:rsid w:val="000D4A3F"/>
    <w:rsid w:val="000D691B"/>
    <w:rsid w:val="000D7D0D"/>
    <w:rsid w:val="000E17AB"/>
    <w:rsid w:val="000E1BA9"/>
    <w:rsid w:val="000F48BB"/>
    <w:rsid w:val="00101738"/>
    <w:rsid w:val="00102846"/>
    <w:rsid w:val="0010347E"/>
    <w:rsid w:val="00104524"/>
    <w:rsid w:val="001077A2"/>
    <w:rsid w:val="00124025"/>
    <w:rsid w:val="00125337"/>
    <w:rsid w:val="00132C56"/>
    <w:rsid w:val="00133AA4"/>
    <w:rsid w:val="001344B2"/>
    <w:rsid w:val="0013516F"/>
    <w:rsid w:val="001362FF"/>
    <w:rsid w:val="00141713"/>
    <w:rsid w:val="001419BF"/>
    <w:rsid w:val="00144213"/>
    <w:rsid w:val="00155CB2"/>
    <w:rsid w:val="0015707A"/>
    <w:rsid w:val="00157C70"/>
    <w:rsid w:val="00163A2D"/>
    <w:rsid w:val="0016500B"/>
    <w:rsid w:val="0016562B"/>
    <w:rsid w:val="00166AC4"/>
    <w:rsid w:val="00170FF0"/>
    <w:rsid w:val="001806FE"/>
    <w:rsid w:val="00183A1B"/>
    <w:rsid w:val="001856B8"/>
    <w:rsid w:val="00190D9C"/>
    <w:rsid w:val="00192D8E"/>
    <w:rsid w:val="00193CCD"/>
    <w:rsid w:val="001943D0"/>
    <w:rsid w:val="001A2A88"/>
    <w:rsid w:val="001A38A1"/>
    <w:rsid w:val="001A3F66"/>
    <w:rsid w:val="001A5F4B"/>
    <w:rsid w:val="001A6A15"/>
    <w:rsid w:val="001B1CF4"/>
    <w:rsid w:val="001B1FAA"/>
    <w:rsid w:val="001B5BBB"/>
    <w:rsid w:val="001B6348"/>
    <w:rsid w:val="001C1B40"/>
    <w:rsid w:val="001C33E7"/>
    <w:rsid w:val="001D0C20"/>
    <w:rsid w:val="001D5654"/>
    <w:rsid w:val="001D5E42"/>
    <w:rsid w:val="001E69C4"/>
    <w:rsid w:val="001E7BF3"/>
    <w:rsid w:val="001F02E9"/>
    <w:rsid w:val="00200510"/>
    <w:rsid w:val="00200BE8"/>
    <w:rsid w:val="00202B6D"/>
    <w:rsid w:val="00207D58"/>
    <w:rsid w:val="002114D5"/>
    <w:rsid w:val="002116CD"/>
    <w:rsid w:val="002123B7"/>
    <w:rsid w:val="00221898"/>
    <w:rsid w:val="00223FC4"/>
    <w:rsid w:val="00230CC7"/>
    <w:rsid w:val="0023246E"/>
    <w:rsid w:val="0023721C"/>
    <w:rsid w:val="00241FC3"/>
    <w:rsid w:val="00243403"/>
    <w:rsid w:val="00244256"/>
    <w:rsid w:val="002519B3"/>
    <w:rsid w:val="00257935"/>
    <w:rsid w:val="00261E83"/>
    <w:rsid w:val="00262E32"/>
    <w:rsid w:val="00266FF0"/>
    <w:rsid w:val="00286026"/>
    <w:rsid w:val="002901C8"/>
    <w:rsid w:val="00291B70"/>
    <w:rsid w:val="002950FD"/>
    <w:rsid w:val="002B5441"/>
    <w:rsid w:val="002C2AA9"/>
    <w:rsid w:val="002D0D46"/>
    <w:rsid w:val="002D22FF"/>
    <w:rsid w:val="002D7C0F"/>
    <w:rsid w:val="002E289A"/>
    <w:rsid w:val="002E6A4D"/>
    <w:rsid w:val="002F006C"/>
    <w:rsid w:val="002F0707"/>
    <w:rsid w:val="002F11E6"/>
    <w:rsid w:val="002F43E2"/>
    <w:rsid w:val="002F6B6C"/>
    <w:rsid w:val="003020AB"/>
    <w:rsid w:val="00302544"/>
    <w:rsid w:val="00306B95"/>
    <w:rsid w:val="00310517"/>
    <w:rsid w:val="0031198D"/>
    <w:rsid w:val="00315E5A"/>
    <w:rsid w:val="00316851"/>
    <w:rsid w:val="00317CF0"/>
    <w:rsid w:val="00321130"/>
    <w:rsid w:val="00322046"/>
    <w:rsid w:val="00322A76"/>
    <w:rsid w:val="00327AC1"/>
    <w:rsid w:val="00330F04"/>
    <w:rsid w:val="003325D0"/>
    <w:rsid w:val="00332E9A"/>
    <w:rsid w:val="003333CD"/>
    <w:rsid w:val="003368C4"/>
    <w:rsid w:val="0034348E"/>
    <w:rsid w:val="00360B84"/>
    <w:rsid w:val="0036102B"/>
    <w:rsid w:val="00370544"/>
    <w:rsid w:val="003732AB"/>
    <w:rsid w:val="00373C52"/>
    <w:rsid w:val="0037705C"/>
    <w:rsid w:val="003774FA"/>
    <w:rsid w:val="00380800"/>
    <w:rsid w:val="003851DB"/>
    <w:rsid w:val="00385E29"/>
    <w:rsid w:val="003869CB"/>
    <w:rsid w:val="00393A55"/>
    <w:rsid w:val="003A2649"/>
    <w:rsid w:val="003A3A77"/>
    <w:rsid w:val="003A6377"/>
    <w:rsid w:val="003A6E5A"/>
    <w:rsid w:val="003B1446"/>
    <w:rsid w:val="003B1CF1"/>
    <w:rsid w:val="003C3E1F"/>
    <w:rsid w:val="003C4328"/>
    <w:rsid w:val="003C58E0"/>
    <w:rsid w:val="003D4BC4"/>
    <w:rsid w:val="003D51D7"/>
    <w:rsid w:val="003D6312"/>
    <w:rsid w:val="003E0DDA"/>
    <w:rsid w:val="003E3565"/>
    <w:rsid w:val="003E4C7D"/>
    <w:rsid w:val="003F4E0F"/>
    <w:rsid w:val="00401F25"/>
    <w:rsid w:val="0040229A"/>
    <w:rsid w:val="00414802"/>
    <w:rsid w:val="0042228B"/>
    <w:rsid w:val="00422835"/>
    <w:rsid w:val="00424E5B"/>
    <w:rsid w:val="00424F89"/>
    <w:rsid w:val="00425CDB"/>
    <w:rsid w:val="00427B2D"/>
    <w:rsid w:val="00427BF0"/>
    <w:rsid w:val="00436108"/>
    <w:rsid w:val="00445108"/>
    <w:rsid w:val="00446188"/>
    <w:rsid w:val="004541E8"/>
    <w:rsid w:val="004602A8"/>
    <w:rsid w:val="0046270A"/>
    <w:rsid w:val="004641BD"/>
    <w:rsid w:val="00465B4C"/>
    <w:rsid w:val="0046600C"/>
    <w:rsid w:val="0047423C"/>
    <w:rsid w:val="004751E5"/>
    <w:rsid w:val="004757C2"/>
    <w:rsid w:val="00476C8B"/>
    <w:rsid w:val="00476F19"/>
    <w:rsid w:val="004814C3"/>
    <w:rsid w:val="00482758"/>
    <w:rsid w:val="00482F42"/>
    <w:rsid w:val="004837C7"/>
    <w:rsid w:val="004848DD"/>
    <w:rsid w:val="00484F76"/>
    <w:rsid w:val="00486B56"/>
    <w:rsid w:val="004A0449"/>
    <w:rsid w:val="004A6152"/>
    <w:rsid w:val="004A7D4A"/>
    <w:rsid w:val="004B4A19"/>
    <w:rsid w:val="004C42F7"/>
    <w:rsid w:val="004D002F"/>
    <w:rsid w:val="004D1EA5"/>
    <w:rsid w:val="004D4E4A"/>
    <w:rsid w:val="004F6780"/>
    <w:rsid w:val="005019D5"/>
    <w:rsid w:val="00507365"/>
    <w:rsid w:val="00511CDC"/>
    <w:rsid w:val="005126FC"/>
    <w:rsid w:val="005128C3"/>
    <w:rsid w:val="005129B6"/>
    <w:rsid w:val="005135E9"/>
    <w:rsid w:val="005148AE"/>
    <w:rsid w:val="005149D3"/>
    <w:rsid w:val="00517B60"/>
    <w:rsid w:val="0052180A"/>
    <w:rsid w:val="00522D6D"/>
    <w:rsid w:val="005238FF"/>
    <w:rsid w:val="00524B9C"/>
    <w:rsid w:val="005254E2"/>
    <w:rsid w:val="00525741"/>
    <w:rsid w:val="00526CB4"/>
    <w:rsid w:val="00526EDB"/>
    <w:rsid w:val="00527EAD"/>
    <w:rsid w:val="00535A15"/>
    <w:rsid w:val="00540B0E"/>
    <w:rsid w:val="00542A38"/>
    <w:rsid w:val="00545E7B"/>
    <w:rsid w:val="0055026D"/>
    <w:rsid w:val="00551818"/>
    <w:rsid w:val="005550C7"/>
    <w:rsid w:val="0055611F"/>
    <w:rsid w:val="00563DB2"/>
    <w:rsid w:val="00565A33"/>
    <w:rsid w:val="005713AA"/>
    <w:rsid w:val="0057361C"/>
    <w:rsid w:val="00577D4B"/>
    <w:rsid w:val="00582585"/>
    <w:rsid w:val="00582916"/>
    <w:rsid w:val="00583330"/>
    <w:rsid w:val="00583827"/>
    <w:rsid w:val="0058640A"/>
    <w:rsid w:val="00596AC0"/>
    <w:rsid w:val="00596F4D"/>
    <w:rsid w:val="005A1603"/>
    <w:rsid w:val="005A35ED"/>
    <w:rsid w:val="005A54BF"/>
    <w:rsid w:val="005A5EF1"/>
    <w:rsid w:val="005A66F6"/>
    <w:rsid w:val="005B0285"/>
    <w:rsid w:val="005B32C9"/>
    <w:rsid w:val="005C3FAF"/>
    <w:rsid w:val="005C4545"/>
    <w:rsid w:val="005C4FF1"/>
    <w:rsid w:val="005C6E1F"/>
    <w:rsid w:val="005D78D5"/>
    <w:rsid w:val="005E25F5"/>
    <w:rsid w:val="005E5837"/>
    <w:rsid w:val="005F3859"/>
    <w:rsid w:val="0060087B"/>
    <w:rsid w:val="00604661"/>
    <w:rsid w:val="00610633"/>
    <w:rsid w:val="006118A0"/>
    <w:rsid w:val="00621922"/>
    <w:rsid w:val="006219D9"/>
    <w:rsid w:val="00624570"/>
    <w:rsid w:val="00624DC9"/>
    <w:rsid w:val="00624DE6"/>
    <w:rsid w:val="0062648E"/>
    <w:rsid w:val="006318E5"/>
    <w:rsid w:val="00635D82"/>
    <w:rsid w:val="006436DE"/>
    <w:rsid w:val="006514F7"/>
    <w:rsid w:val="00653949"/>
    <w:rsid w:val="006552F6"/>
    <w:rsid w:val="00656A8E"/>
    <w:rsid w:val="00661D52"/>
    <w:rsid w:val="00663EE4"/>
    <w:rsid w:val="00670609"/>
    <w:rsid w:val="00673A68"/>
    <w:rsid w:val="00674ADE"/>
    <w:rsid w:val="006751A9"/>
    <w:rsid w:val="00676A89"/>
    <w:rsid w:val="006847F8"/>
    <w:rsid w:val="00686373"/>
    <w:rsid w:val="00686BA1"/>
    <w:rsid w:val="00692344"/>
    <w:rsid w:val="00692C32"/>
    <w:rsid w:val="006976F2"/>
    <w:rsid w:val="006A042E"/>
    <w:rsid w:val="006A22C3"/>
    <w:rsid w:val="006A4F5E"/>
    <w:rsid w:val="006A5838"/>
    <w:rsid w:val="006A5988"/>
    <w:rsid w:val="006C1553"/>
    <w:rsid w:val="006C2E8A"/>
    <w:rsid w:val="006C46D3"/>
    <w:rsid w:val="006C53AA"/>
    <w:rsid w:val="006C5E27"/>
    <w:rsid w:val="006C601E"/>
    <w:rsid w:val="006D5797"/>
    <w:rsid w:val="006E1593"/>
    <w:rsid w:val="006E5A4A"/>
    <w:rsid w:val="006E7F51"/>
    <w:rsid w:val="006F0B51"/>
    <w:rsid w:val="006F185A"/>
    <w:rsid w:val="006F5486"/>
    <w:rsid w:val="00711C68"/>
    <w:rsid w:val="0071467D"/>
    <w:rsid w:val="007200E4"/>
    <w:rsid w:val="00720A1B"/>
    <w:rsid w:val="00722288"/>
    <w:rsid w:val="007231F8"/>
    <w:rsid w:val="00725C06"/>
    <w:rsid w:val="007264DB"/>
    <w:rsid w:val="00727BD3"/>
    <w:rsid w:val="00737EED"/>
    <w:rsid w:val="00740743"/>
    <w:rsid w:val="00745A4B"/>
    <w:rsid w:val="00746B0C"/>
    <w:rsid w:val="00750691"/>
    <w:rsid w:val="00751CC4"/>
    <w:rsid w:val="00755416"/>
    <w:rsid w:val="007559D9"/>
    <w:rsid w:val="00756550"/>
    <w:rsid w:val="007571A4"/>
    <w:rsid w:val="00764499"/>
    <w:rsid w:val="00776FDC"/>
    <w:rsid w:val="0077793C"/>
    <w:rsid w:val="00780FF1"/>
    <w:rsid w:val="0078190D"/>
    <w:rsid w:val="00784AF1"/>
    <w:rsid w:val="00786158"/>
    <w:rsid w:val="007954AC"/>
    <w:rsid w:val="00797B58"/>
    <w:rsid w:val="007A652E"/>
    <w:rsid w:val="007A751B"/>
    <w:rsid w:val="007B5499"/>
    <w:rsid w:val="007C2407"/>
    <w:rsid w:val="007C482F"/>
    <w:rsid w:val="007C594F"/>
    <w:rsid w:val="007C5BF3"/>
    <w:rsid w:val="007D021E"/>
    <w:rsid w:val="007D4EF4"/>
    <w:rsid w:val="007D68EA"/>
    <w:rsid w:val="007D7142"/>
    <w:rsid w:val="007E2D0B"/>
    <w:rsid w:val="007F1D33"/>
    <w:rsid w:val="007F5F57"/>
    <w:rsid w:val="00803E6E"/>
    <w:rsid w:val="008045C9"/>
    <w:rsid w:val="00806742"/>
    <w:rsid w:val="0081165D"/>
    <w:rsid w:val="00813365"/>
    <w:rsid w:val="00817E6A"/>
    <w:rsid w:val="00820E47"/>
    <w:rsid w:val="00823AD4"/>
    <w:rsid w:val="008254A0"/>
    <w:rsid w:val="00830DB2"/>
    <w:rsid w:val="008312E3"/>
    <w:rsid w:val="00832969"/>
    <w:rsid w:val="008351CF"/>
    <w:rsid w:val="0083714B"/>
    <w:rsid w:val="008418D7"/>
    <w:rsid w:val="00844AC8"/>
    <w:rsid w:val="00844D4B"/>
    <w:rsid w:val="008472FE"/>
    <w:rsid w:val="00851F45"/>
    <w:rsid w:val="0085358C"/>
    <w:rsid w:val="0085559D"/>
    <w:rsid w:val="00857C47"/>
    <w:rsid w:val="00865676"/>
    <w:rsid w:val="008660FE"/>
    <w:rsid w:val="008671D0"/>
    <w:rsid w:val="00871623"/>
    <w:rsid w:val="00871B16"/>
    <w:rsid w:val="008747AB"/>
    <w:rsid w:val="0087687F"/>
    <w:rsid w:val="00880C71"/>
    <w:rsid w:val="00883917"/>
    <w:rsid w:val="008A07F6"/>
    <w:rsid w:val="008B48D9"/>
    <w:rsid w:val="008C6335"/>
    <w:rsid w:val="008D3766"/>
    <w:rsid w:val="008E403F"/>
    <w:rsid w:val="00903FC0"/>
    <w:rsid w:val="00904AB7"/>
    <w:rsid w:val="00905473"/>
    <w:rsid w:val="00907042"/>
    <w:rsid w:val="009169AE"/>
    <w:rsid w:val="0092435B"/>
    <w:rsid w:val="009325D7"/>
    <w:rsid w:val="00932A80"/>
    <w:rsid w:val="00941F66"/>
    <w:rsid w:val="00942AE2"/>
    <w:rsid w:val="00945802"/>
    <w:rsid w:val="00951712"/>
    <w:rsid w:val="00952C54"/>
    <w:rsid w:val="00954389"/>
    <w:rsid w:val="00954520"/>
    <w:rsid w:val="0095586B"/>
    <w:rsid w:val="0095719C"/>
    <w:rsid w:val="00957CE1"/>
    <w:rsid w:val="00963A15"/>
    <w:rsid w:val="00964F91"/>
    <w:rsid w:val="00967520"/>
    <w:rsid w:val="0097385B"/>
    <w:rsid w:val="00973B7C"/>
    <w:rsid w:val="009819B4"/>
    <w:rsid w:val="00982DCB"/>
    <w:rsid w:val="00983983"/>
    <w:rsid w:val="00984B1B"/>
    <w:rsid w:val="00992C80"/>
    <w:rsid w:val="00994D5A"/>
    <w:rsid w:val="009A131D"/>
    <w:rsid w:val="009A41B8"/>
    <w:rsid w:val="009A753C"/>
    <w:rsid w:val="009B08ED"/>
    <w:rsid w:val="009B0999"/>
    <w:rsid w:val="009B0C67"/>
    <w:rsid w:val="009B365F"/>
    <w:rsid w:val="009B3A92"/>
    <w:rsid w:val="009C04CF"/>
    <w:rsid w:val="009C3AF9"/>
    <w:rsid w:val="009C3D8C"/>
    <w:rsid w:val="009D41E7"/>
    <w:rsid w:val="009D4288"/>
    <w:rsid w:val="009D5C29"/>
    <w:rsid w:val="009E3559"/>
    <w:rsid w:val="009E3D8D"/>
    <w:rsid w:val="009E43C6"/>
    <w:rsid w:val="009F0611"/>
    <w:rsid w:val="009F0F89"/>
    <w:rsid w:val="009F1E32"/>
    <w:rsid w:val="009F2DA3"/>
    <w:rsid w:val="009F4DC3"/>
    <w:rsid w:val="009F5AF3"/>
    <w:rsid w:val="009F66C0"/>
    <w:rsid w:val="00A043D2"/>
    <w:rsid w:val="00A04A9A"/>
    <w:rsid w:val="00A102B3"/>
    <w:rsid w:val="00A11E91"/>
    <w:rsid w:val="00A16F7C"/>
    <w:rsid w:val="00A22F1E"/>
    <w:rsid w:val="00A310BE"/>
    <w:rsid w:val="00A310DE"/>
    <w:rsid w:val="00A321CE"/>
    <w:rsid w:val="00A40CD3"/>
    <w:rsid w:val="00A414A7"/>
    <w:rsid w:val="00A4274D"/>
    <w:rsid w:val="00A4403F"/>
    <w:rsid w:val="00A452F5"/>
    <w:rsid w:val="00A47C9E"/>
    <w:rsid w:val="00A54D67"/>
    <w:rsid w:val="00A615F4"/>
    <w:rsid w:val="00A67A27"/>
    <w:rsid w:val="00A75B48"/>
    <w:rsid w:val="00A76E70"/>
    <w:rsid w:val="00A82187"/>
    <w:rsid w:val="00A86264"/>
    <w:rsid w:val="00A943E1"/>
    <w:rsid w:val="00AA7470"/>
    <w:rsid w:val="00AB57F4"/>
    <w:rsid w:val="00AB5C05"/>
    <w:rsid w:val="00AB5D7B"/>
    <w:rsid w:val="00AB667B"/>
    <w:rsid w:val="00AC1C3C"/>
    <w:rsid w:val="00AC2021"/>
    <w:rsid w:val="00AC50EA"/>
    <w:rsid w:val="00AC51C1"/>
    <w:rsid w:val="00AD13AB"/>
    <w:rsid w:val="00AD2203"/>
    <w:rsid w:val="00AD42B6"/>
    <w:rsid w:val="00AD5D81"/>
    <w:rsid w:val="00AD6582"/>
    <w:rsid w:val="00AD6844"/>
    <w:rsid w:val="00AE23D7"/>
    <w:rsid w:val="00AE4E9D"/>
    <w:rsid w:val="00AE523D"/>
    <w:rsid w:val="00AE61F8"/>
    <w:rsid w:val="00AE799B"/>
    <w:rsid w:val="00AF1655"/>
    <w:rsid w:val="00AF1CB5"/>
    <w:rsid w:val="00AF5C41"/>
    <w:rsid w:val="00B01970"/>
    <w:rsid w:val="00B02730"/>
    <w:rsid w:val="00B0369A"/>
    <w:rsid w:val="00B03DBF"/>
    <w:rsid w:val="00B04AE5"/>
    <w:rsid w:val="00B10949"/>
    <w:rsid w:val="00B1683E"/>
    <w:rsid w:val="00B20530"/>
    <w:rsid w:val="00B20D03"/>
    <w:rsid w:val="00B22F24"/>
    <w:rsid w:val="00B23F7F"/>
    <w:rsid w:val="00B25F9B"/>
    <w:rsid w:val="00B2676D"/>
    <w:rsid w:val="00B27071"/>
    <w:rsid w:val="00B30136"/>
    <w:rsid w:val="00B33142"/>
    <w:rsid w:val="00B353A4"/>
    <w:rsid w:val="00B405D4"/>
    <w:rsid w:val="00B44E9A"/>
    <w:rsid w:val="00B4563B"/>
    <w:rsid w:val="00B46542"/>
    <w:rsid w:val="00B46CE3"/>
    <w:rsid w:val="00B47A3B"/>
    <w:rsid w:val="00B63FC7"/>
    <w:rsid w:val="00B74EB4"/>
    <w:rsid w:val="00B85C28"/>
    <w:rsid w:val="00BA2EB5"/>
    <w:rsid w:val="00BA4334"/>
    <w:rsid w:val="00BC105D"/>
    <w:rsid w:val="00BC45B9"/>
    <w:rsid w:val="00BC53A2"/>
    <w:rsid w:val="00BD09A0"/>
    <w:rsid w:val="00BD1D77"/>
    <w:rsid w:val="00BD4890"/>
    <w:rsid w:val="00BD5641"/>
    <w:rsid w:val="00BD725F"/>
    <w:rsid w:val="00BE048B"/>
    <w:rsid w:val="00BF6895"/>
    <w:rsid w:val="00C04F4A"/>
    <w:rsid w:val="00C07780"/>
    <w:rsid w:val="00C110ED"/>
    <w:rsid w:val="00C14563"/>
    <w:rsid w:val="00C178F2"/>
    <w:rsid w:val="00C21A18"/>
    <w:rsid w:val="00C22A9B"/>
    <w:rsid w:val="00C34CE7"/>
    <w:rsid w:val="00C42072"/>
    <w:rsid w:val="00C42322"/>
    <w:rsid w:val="00C43C45"/>
    <w:rsid w:val="00C475AA"/>
    <w:rsid w:val="00C54171"/>
    <w:rsid w:val="00C67F01"/>
    <w:rsid w:val="00C821DA"/>
    <w:rsid w:val="00C8744E"/>
    <w:rsid w:val="00C92C8B"/>
    <w:rsid w:val="00C97F49"/>
    <w:rsid w:val="00CA2DD3"/>
    <w:rsid w:val="00CA5358"/>
    <w:rsid w:val="00CA6AB9"/>
    <w:rsid w:val="00CA7198"/>
    <w:rsid w:val="00CB2984"/>
    <w:rsid w:val="00CB3E3B"/>
    <w:rsid w:val="00CB563C"/>
    <w:rsid w:val="00CB66FB"/>
    <w:rsid w:val="00CC20ED"/>
    <w:rsid w:val="00CC5C51"/>
    <w:rsid w:val="00CD0DDA"/>
    <w:rsid w:val="00CD0F6B"/>
    <w:rsid w:val="00CD6C27"/>
    <w:rsid w:val="00CD7F8E"/>
    <w:rsid w:val="00CE49B3"/>
    <w:rsid w:val="00CE5669"/>
    <w:rsid w:val="00CF0354"/>
    <w:rsid w:val="00CF3C45"/>
    <w:rsid w:val="00CF6A68"/>
    <w:rsid w:val="00CF6A8A"/>
    <w:rsid w:val="00CF7467"/>
    <w:rsid w:val="00D020F9"/>
    <w:rsid w:val="00D04D3E"/>
    <w:rsid w:val="00D13D42"/>
    <w:rsid w:val="00D1650A"/>
    <w:rsid w:val="00D16BE0"/>
    <w:rsid w:val="00D17E13"/>
    <w:rsid w:val="00D235BA"/>
    <w:rsid w:val="00D30E13"/>
    <w:rsid w:val="00D31A4E"/>
    <w:rsid w:val="00D36AE1"/>
    <w:rsid w:val="00D410AD"/>
    <w:rsid w:val="00D4426D"/>
    <w:rsid w:val="00D47837"/>
    <w:rsid w:val="00D52546"/>
    <w:rsid w:val="00D5648B"/>
    <w:rsid w:val="00D56DBF"/>
    <w:rsid w:val="00D60716"/>
    <w:rsid w:val="00D639AD"/>
    <w:rsid w:val="00D6421F"/>
    <w:rsid w:val="00D657F0"/>
    <w:rsid w:val="00D66749"/>
    <w:rsid w:val="00D66972"/>
    <w:rsid w:val="00D70D2A"/>
    <w:rsid w:val="00D715F0"/>
    <w:rsid w:val="00D74397"/>
    <w:rsid w:val="00D7750F"/>
    <w:rsid w:val="00D80FFE"/>
    <w:rsid w:val="00D84FBC"/>
    <w:rsid w:val="00D87BE3"/>
    <w:rsid w:val="00D94A2B"/>
    <w:rsid w:val="00D95A0B"/>
    <w:rsid w:val="00DA1A5B"/>
    <w:rsid w:val="00DA1C91"/>
    <w:rsid w:val="00DA4178"/>
    <w:rsid w:val="00DA51F0"/>
    <w:rsid w:val="00DA5360"/>
    <w:rsid w:val="00DA6CA0"/>
    <w:rsid w:val="00DA717F"/>
    <w:rsid w:val="00DB0851"/>
    <w:rsid w:val="00DB0EF9"/>
    <w:rsid w:val="00DB3FCC"/>
    <w:rsid w:val="00DC65D5"/>
    <w:rsid w:val="00DC746D"/>
    <w:rsid w:val="00DC7D11"/>
    <w:rsid w:val="00DD1BDC"/>
    <w:rsid w:val="00DD2188"/>
    <w:rsid w:val="00DD7D71"/>
    <w:rsid w:val="00DD7E91"/>
    <w:rsid w:val="00DE3052"/>
    <w:rsid w:val="00DE3F8E"/>
    <w:rsid w:val="00DE791B"/>
    <w:rsid w:val="00E0176A"/>
    <w:rsid w:val="00E034C0"/>
    <w:rsid w:val="00E04FF7"/>
    <w:rsid w:val="00E06D39"/>
    <w:rsid w:val="00E07BE0"/>
    <w:rsid w:val="00E1291D"/>
    <w:rsid w:val="00E13702"/>
    <w:rsid w:val="00E1635F"/>
    <w:rsid w:val="00E263EB"/>
    <w:rsid w:val="00E4269D"/>
    <w:rsid w:val="00E43D9C"/>
    <w:rsid w:val="00E44838"/>
    <w:rsid w:val="00E47A7B"/>
    <w:rsid w:val="00E47FD8"/>
    <w:rsid w:val="00E54A0C"/>
    <w:rsid w:val="00E6409D"/>
    <w:rsid w:val="00E64749"/>
    <w:rsid w:val="00E64CD3"/>
    <w:rsid w:val="00E704E5"/>
    <w:rsid w:val="00E73882"/>
    <w:rsid w:val="00E76D90"/>
    <w:rsid w:val="00E77876"/>
    <w:rsid w:val="00E812B9"/>
    <w:rsid w:val="00E83E8A"/>
    <w:rsid w:val="00E86653"/>
    <w:rsid w:val="00EA4B93"/>
    <w:rsid w:val="00EB4F2A"/>
    <w:rsid w:val="00EB6C2A"/>
    <w:rsid w:val="00EB7A96"/>
    <w:rsid w:val="00EC7EA9"/>
    <w:rsid w:val="00ED3DEA"/>
    <w:rsid w:val="00EE0C7E"/>
    <w:rsid w:val="00EE39CF"/>
    <w:rsid w:val="00EE70D4"/>
    <w:rsid w:val="00EE720A"/>
    <w:rsid w:val="00EE78C3"/>
    <w:rsid w:val="00EF5334"/>
    <w:rsid w:val="00F07145"/>
    <w:rsid w:val="00F11D13"/>
    <w:rsid w:val="00F16C32"/>
    <w:rsid w:val="00F22773"/>
    <w:rsid w:val="00F3207E"/>
    <w:rsid w:val="00F33F35"/>
    <w:rsid w:val="00F34409"/>
    <w:rsid w:val="00F34A05"/>
    <w:rsid w:val="00F447D0"/>
    <w:rsid w:val="00F46A08"/>
    <w:rsid w:val="00F47864"/>
    <w:rsid w:val="00F47BEA"/>
    <w:rsid w:val="00F5105D"/>
    <w:rsid w:val="00F53B77"/>
    <w:rsid w:val="00F54D6C"/>
    <w:rsid w:val="00F554ED"/>
    <w:rsid w:val="00F6550B"/>
    <w:rsid w:val="00F65E6F"/>
    <w:rsid w:val="00F66EAB"/>
    <w:rsid w:val="00F677FC"/>
    <w:rsid w:val="00F71EF1"/>
    <w:rsid w:val="00F744E8"/>
    <w:rsid w:val="00F76C8E"/>
    <w:rsid w:val="00F7738E"/>
    <w:rsid w:val="00F81BE0"/>
    <w:rsid w:val="00F83A4E"/>
    <w:rsid w:val="00F857EE"/>
    <w:rsid w:val="00F91322"/>
    <w:rsid w:val="00F92E42"/>
    <w:rsid w:val="00FA2D14"/>
    <w:rsid w:val="00FB10F1"/>
    <w:rsid w:val="00FB17F8"/>
    <w:rsid w:val="00FC0C51"/>
    <w:rsid w:val="00FC458B"/>
    <w:rsid w:val="00FC4EE8"/>
    <w:rsid w:val="00FD2BFD"/>
    <w:rsid w:val="00FD5A49"/>
    <w:rsid w:val="00FD7305"/>
    <w:rsid w:val="00FD73D5"/>
    <w:rsid w:val="00FD73EB"/>
    <w:rsid w:val="00FE7198"/>
    <w:rsid w:val="00FF4AFA"/>
    <w:rsid w:val="01AD470A"/>
    <w:rsid w:val="04468D51"/>
    <w:rsid w:val="045F1B39"/>
    <w:rsid w:val="0519D1D9"/>
    <w:rsid w:val="055EC8C8"/>
    <w:rsid w:val="05F8902E"/>
    <w:rsid w:val="06AFADED"/>
    <w:rsid w:val="07389FAC"/>
    <w:rsid w:val="07DCB9A1"/>
    <w:rsid w:val="0824D9C0"/>
    <w:rsid w:val="0837BE6F"/>
    <w:rsid w:val="0854FF6B"/>
    <w:rsid w:val="085A8E16"/>
    <w:rsid w:val="088D1B3E"/>
    <w:rsid w:val="08B72CF9"/>
    <w:rsid w:val="08D23DE4"/>
    <w:rsid w:val="08E44995"/>
    <w:rsid w:val="0A29B5E8"/>
    <w:rsid w:val="0AABE911"/>
    <w:rsid w:val="0BC616A7"/>
    <w:rsid w:val="0DBDAF8E"/>
    <w:rsid w:val="0E67500A"/>
    <w:rsid w:val="0E90F416"/>
    <w:rsid w:val="0EDDA5BA"/>
    <w:rsid w:val="0F229CA9"/>
    <w:rsid w:val="0F37A0BE"/>
    <w:rsid w:val="0F3A9616"/>
    <w:rsid w:val="0F41EAA0"/>
    <w:rsid w:val="0FF1E594"/>
    <w:rsid w:val="1040A32D"/>
    <w:rsid w:val="11566E91"/>
    <w:rsid w:val="11671167"/>
    <w:rsid w:val="122CA871"/>
    <w:rsid w:val="125F7100"/>
    <w:rsid w:val="1269E4AB"/>
    <w:rsid w:val="14067F55"/>
    <w:rsid w:val="1452CACE"/>
    <w:rsid w:val="145923C2"/>
    <w:rsid w:val="15CAFFB0"/>
    <w:rsid w:val="1677F195"/>
    <w:rsid w:val="17F4412E"/>
    <w:rsid w:val="192C30C7"/>
    <w:rsid w:val="1B35945A"/>
    <w:rsid w:val="1B3C854F"/>
    <w:rsid w:val="1B575471"/>
    <w:rsid w:val="1BC47AEF"/>
    <w:rsid w:val="1BE427F7"/>
    <w:rsid w:val="1CC4EFCA"/>
    <w:rsid w:val="1EB68D4A"/>
    <w:rsid w:val="1EB6B901"/>
    <w:rsid w:val="1EF06F85"/>
    <w:rsid w:val="20CE3757"/>
    <w:rsid w:val="226712E9"/>
    <w:rsid w:val="228F7DDF"/>
    <w:rsid w:val="2308FA34"/>
    <w:rsid w:val="24FF5D11"/>
    <w:rsid w:val="25AE86A2"/>
    <w:rsid w:val="26C13A88"/>
    <w:rsid w:val="274AC23B"/>
    <w:rsid w:val="27F16F6C"/>
    <w:rsid w:val="282437FB"/>
    <w:rsid w:val="28D61F9A"/>
    <w:rsid w:val="294D1E47"/>
    <w:rsid w:val="2A03BCA4"/>
    <w:rsid w:val="2A091979"/>
    <w:rsid w:val="2A280352"/>
    <w:rsid w:val="2A5C88B8"/>
    <w:rsid w:val="2A74B484"/>
    <w:rsid w:val="2A89B994"/>
    <w:rsid w:val="2A8AB5B3"/>
    <w:rsid w:val="2AE381C7"/>
    <w:rsid w:val="2DAE947E"/>
    <w:rsid w:val="2DCB71F0"/>
    <w:rsid w:val="2DFDFF18"/>
    <w:rsid w:val="2EF0F7C2"/>
    <w:rsid w:val="2F586CF5"/>
    <w:rsid w:val="30496442"/>
    <w:rsid w:val="31C71513"/>
    <w:rsid w:val="330EDF46"/>
    <w:rsid w:val="3392B934"/>
    <w:rsid w:val="369A2218"/>
    <w:rsid w:val="36FE47E4"/>
    <w:rsid w:val="37139753"/>
    <w:rsid w:val="37BBF438"/>
    <w:rsid w:val="38CDC12F"/>
    <w:rsid w:val="38EA4D28"/>
    <w:rsid w:val="3996920C"/>
    <w:rsid w:val="3A4AA7B7"/>
    <w:rsid w:val="3ACD71CF"/>
    <w:rsid w:val="3B13CA0D"/>
    <w:rsid w:val="3BA443B0"/>
    <w:rsid w:val="3C57A1B7"/>
    <w:rsid w:val="3C82B232"/>
    <w:rsid w:val="3DA26142"/>
    <w:rsid w:val="3E3B5E5F"/>
    <w:rsid w:val="3E581DB2"/>
    <w:rsid w:val="3E8E9B56"/>
    <w:rsid w:val="3EF773C3"/>
    <w:rsid w:val="3F1690F6"/>
    <w:rsid w:val="3F705929"/>
    <w:rsid w:val="3F7813DE"/>
    <w:rsid w:val="401705D1"/>
    <w:rsid w:val="4094739D"/>
    <w:rsid w:val="409E2690"/>
    <w:rsid w:val="4180ADB1"/>
    <w:rsid w:val="41998495"/>
    <w:rsid w:val="41B0D35C"/>
    <w:rsid w:val="41E8EF2F"/>
    <w:rsid w:val="4208A351"/>
    <w:rsid w:val="423F20F5"/>
    <w:rsid w:val="42851475"/>
    <w:rsid w:val="42C71695"/>
    <w:rsid w:val="4488BF39"/>
    <w:rsid w:val="448B96F0"/>
    <w:rsid w:val="45476750"/>
    <w:rsid w:val="455F60BD"/>
    <w:rsid w:val="46F638F0"/>
    <w:rsid w:val="48155EB4"/>
    <w:rsid w:val="48AB3B4B"/>
    <w:rsid w:val="48D3A641"/>
    <w:rsid w:val="4910E27B"/>
    <w:rsid w:val="4A13508F"/>
    <w:rsid w:val="4A2C49F5"/>
    <w:rsid w:val="4A85122F"/>
    <w:rsid w:val="4A9CD842"/>
    <w:rsid w:val="4B81589C"/>
    <w:rsid w:val="4C01F8B7"/>
    <w:rsid w:val="4D53D9FB"/>
    <w:rsid w:val="4DC408FF"/>
    <w:rsid w:val="4E2AC91E"/>
    <w:rsid w:val="4E46D2A5"/>
    <w:rsid w:val="4EE9E8E0"/>
    <w:rsid w:val="4F50FB6E"/>
    <w:rsid w:val="50B5E889"/>
    <w:rsid w:val="5150151F"/>
    <w:rsid w:val="52D4B65C"/>
    <w:rsid w:val="53E85F47"/>
    <w:rsid w:val="543E910D"/>
    <w:rsid w:val="550AF857"/>
    <w:rsid w:val="5581CAAE"/>
    <w:rsid w:val="5581D1C8"/>
    <w:rsid w:val="558AB453"/>
    <w:rsid w:val="55F39368"/>
    <w:rsid w:val="56388A57"/>
    <w:rsid w:val="56E4CF3B"/>
    <w:rsid w:val="59039D0E"/>
    <w:rsid w:val="59A9396E"/>
    <w:rsid w:val="59D6E196"/>
    <w:rsid w:val="59EC381F"/>
    <w:rsid w:val="5BBBC314"/>
    <w:rsid w:val="60D7B7F6"/>
    <w:rsid w:val="61650970"/>
    <w:rsid w:val="61AA33B9"/>
    <w:rsid w:val="61E0B15D"/>
    <w:rsid w:val="621F045A"/>
    <w:rsid w:val="6248F2DB"/>
    <w:rsid w:val="628E80B9"/>
    <w:rsid w:val="629F24A1"/>
    <w:rsid w:val="62A67A26"/>
    <w:rsid w:val="63271A41"/>
    <w:rsid w:val="644FF2F8"/>
    <w:rsid w:val="64C188E1"/>
    <w:rsid w:val="653B0536"/>
    <w:rsid w:val="655AB958"/>
    <w:rsid w:val="682BDF04"/>
    <w:rsid w:val="6857294C"/>
    <w:rsid w:val="685F357A"/>
    <w:rsid w:val="68997D57"/>
    <w:rsid w:val="6A1F466A"/>
    <w:rsid w:val="6A806ACA"/>
    <w:rsid w:val="6B8B8FB2"/>
    <w:rsid w:val="6BBB4F32"/>
    <w:rsid w:val="6CDCBD34"/>
    <w:rsid w:val="6CF1D774"/>
    <w:rsid w:val="6E9EB0D6"/>
    <w:rsid w:val="6F3782C5"/>
    <w:rsid w:val="6F41E05E"/>
    <w:rsid w:val="705A1BD5"/>
    <w:rsid w:val="7187ADD5"/>
    <w:rsid w:val="72763FAA"/>
    <w:rsid w:val="72F265FD"/>
    <w:rsid w:val="7337AE65"/>
    <w:rsid w:val="73426786"/>
    <w:rsid w:val="73495679"/>
    <w:rsid w:val="734CE4C2"/>
    <w:rsid w:val="7407FE90"/>
    <w:rsid w:val="7432AE3E"/>
    <w:rsid w:val="77943D81"/>
    <w:rsid w:val="77B3F1A3"/>
    <w:rsid w:val="784F1A58"/>
    <w:rsid w:val="785D0E5E"/>
    <w:rsid w:val="7A717E98"/>
    <w:rsid w:val="7A864FDC"/>
    <w:rsid w:val="7C55B315"/>
    <w:rsid w:val="7CA51DAF"/>
    <w:rsid w:val="7D19043F"/>
    <w:rsid w:val="7D8D0637"/>
    <w:rsid w:val="7DB95B15"/>
    <w:rsid w:val="7DFCC16A"/>
    <w:rsid w:val="7DFDBD89"/>
    <w:rsid w:val="7E3A9493"/>
    <w:rsid w:val="7EBB34AE"/>
    <w:rsid w:val="7FC94D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CC29516A-38F7-455A-B4DA-5A61EE86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A5358"/>
    <w:rPr>
      <w:rFonts w:ascii="Arial" w:hAnsi="Arial"/>
    </w:rPr>
  </w:style>
  <w:style w:type="character" w:styleId="CommentReference">
    <w:name w:val="annotation reference"/>
    <w:basedOn w:val="DefaultParagraphFont"/>
    <w:semiHidden/>
    <w:unhideWhenUsed/>
    <w:rsid w:val="00CA5358"/>
    <w:rPr>
      <w:sz w:val="16"/>
      <w:szCs w:val="16"/>
    </w:rPr>
  </w:style>
  <w:style w:type="paragraph" w:styleId="CommentText">
    <w:name w:val="annotation text"/>
    <w:basedOn w:val="Normal"/>
    <w:link w:val="CommentTextChar"/>
    <w:semiHidden/>
    <w:unhideWhenUsed/>
    <w:rsid w:val="00CA5358"/>
  </w:style>
  <w:style w:type="character" w:customStyle="1" w:styleId="CommentTextChar">
    <w:name w:val="Comment Text Char"/>
    <w:basedOn w:val="DefaultParagraphFont"/>
    <w:link w:val="CommentText"/>
    <w:semiHidden/>
    <w:rsid w:val="00CA5358"/>
    <w:rPr>
      <w:rFonts w:ascii="Arial" w:hAnsi="Arial"/>
    </w:rPr>
  </w:style>
  <w:style w:type="paragraph" w:styleId="CommentSubject">
    <w:name w:val="annotation subject"/>
    <w:basedOn w:val="CommentText"/>
    <w:next w:val="CommentText"/>
    <w:link w:val="CommentSubjectChar"/>
    <w:semiHidden/>
    <w:unhideWhenUsed/>
    <w:rsid w:val="00CA5358"/>
    <w:rPr>
      <w:b/>
      <w:bCs/>
    </w:rPr>
  </w:style>
  <w:style w:type="character" w:customStyle="1" w:styleId="CommentSubjectChar">
    <w:name w:val="Comment Subject Char"/>
    <w:basedOn w:val="CommentTextChar"/>
    <w:link w:val="CommentSubject"/>
    <w:semiHidden/>
    <w:rsid w:val="00CA535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74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20/10/relationships/intelligence" Target="intelligence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B5316-E263-4536-BBB3-E077E05F3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5122</Words>
  <Characters>29198</Characters>
  <Application>Microsoft Office Word</Application>
  <DocSecurity>4</DocSecurity>
  <Lines>243</Lines>
  <Paragraphs>68</Paragraphs>
  <ScaleCrop>false</ScaleCrop>
  <Company>Meyer &amp; Associates</Company>
  <LinksUpToDate>false</LinksUpToDate>
  <CharactersWithSpaces>34252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subject/>
  <dc:creator>David G. Meyer</dc:creator>
  <cp:keywords/>
  <dc:description/>
  <cp:lastModifiedBy>Sun Deyuan</cp:lastModifiedBy>
  <cp:revision>446</cp:revision>
  <cp:lastPrinted>2001-04-19T18:52:00Z</cp:lastPrinted>
  <dcterms:created xsi:type="dcterms:W3CDTF">2022-04-16T03:50:00Z</dcterms:created>
  <dcterms:modified xsi:type="dcterms:W3CDTF">2022-05-03T04:51:00Z</dcterms:modified>
</cp:coreProperties>
</file>